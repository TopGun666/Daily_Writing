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FF0D" w14:textId="611998A5" w:rsidR="000E0B9B" w:rsidRPr="009A27EC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FF0000"/>
          <w:kern w:val="0"/>
        </w:rPr>
      </w:pPr>
      <w:r>
        <w:rPr>
          <w:rFonts w:ascii="PingFang SC" w:eastAsia="PingFang SC" w:cs="PingFang SC"/>
          <w:kern w:val="0"/>
        </w:rPr>
        <w:t xml:space="preserve">In the passage, the author states humpback whales may </w:t>
      </w:r>
      <w:ins w:id="0" w:author="L SY" w:date="2018-09-28T21:14:00Z">
        <w:r w:rsidR="00C41416">
          <w:rPr>
            <w:rFonts w:ascii="PingFang SC" w:eastAsia="PingFang SC" w:cs="PingFang SC"/>
            <w:kern w:val="0"/>
          </w:rPr>
          <w:t>rely on</w:t>
        </w:r>
        <w:r w:rsidR="00C41416">
          <w:rPr>
            <w:rFonts w:ascii="PingFang SC" w:eastAsia="PingFang SC" w:cs="PingFang SC"/>
            <w:kern w:val="0"/>
          </w:rPr>
          <w:t xml:space="preserve"> </w:t>
        </w:r>
      </w:ins>
      <w:del w:id="1" w:author="L SY" w:date="2018-09-28T21:15:00Z">
        <w:r w:rsidDel="00C41416">
          <w:rPr>
            <w:rFonts w:ascii="PingFang SC" w:eastAsia="PingFang SC" w:cs="PingFang SC"/>
            <w:kern w:val="0"/>
          </w:rPr>
          <w:delText xml:space="preserve">migrate </w:delText>
        </w:r>
      </w:del>
      <w:del w:id="2" w:author="L SY" w:date="2018-09-28T21:14:00Z">
        <w:r w:rsidDel="00C41416">
          <w:rPr>
            <w:rFonts w:ascii="PingFang SC" w:eastAsia="PingFang SC" w:cs="PingFang SC"/>
            <w:kern w:val="0"/>
          </w:rPr>
          <w:delText xml:space="preserve">rely on </w:delText>
        </w:r>
      </w:del>
      <w:r>
        <w:rPr>
          <w:rFonts w:ascii="PingFang SC" w:eastAsia="PingFang SC" w:cs="PingFang SC"/>
          <w:kern w:val="0"/>
        </w:rPr>
        <w:t xml:space="preserve">stars </w:t>
      </w:r>
      <w:del w:id="3" w:author="L SY" w:date="2018-09-28T21:15:00Z">
        <w:r w:rsidDel="00C41416">
          <w:rPr>
            <w:rFonts w:ascii="PingFang SC" w:eastAsia="PingFang SC" w:cs="PingFang SC"/>
            <w:kern w:val="0"/>
          </w:rPr>
          <w:delText>for navigation</w:delText>
        </w:r>
      </w:del>
      <w:ins w:id="4" w:author="L SY" w:date="2018-09-28T21:15:00Z">
        <w:r w:rsidR="00C41416">
          <w:rPr>
            <w:rFonts w:ascii="PingFang SC" w:eastAsia="PingFang SC" w:cs="PingFang SC"/>
            <w:kern w:val="0"/>
          </w:rPr>
          <w:t>to migrate</w:t>
        </w:r>
      </w:ins>
      <w:r w:rsidRPr="00870646">
        <w:rPr>
          <w:rFonts w:ascii="PingFang SC" w:eastAsia="PingFang SC" w:cs="PingFang SC"/>
          <w:color w:val="000000" w:themeColor="text1"/>
          <w:kern w:val="0"/>
        </w:rPr>
        <w:t xml:space="preserve">. </w:t>
      </w:r>
      <w:r w:rsidR="009A27EC" w:rsidRPr="00870646">
        <w:rPr>
          <w:rFonts w:ascii="PingFang SC" w:eastAsia="PingFang SC" w:cs="PingFang SC"/>
          <w:color w:val="000000" w:themeColor="text1"/>
          <w:kern w:val="0"/>
        </w:rPr>
        <w:t>But the professor refutes that</w:t>
      </w:r>
      <w:r w:rsidR="00870646" w:rsidRPr="00870646">
        <w:rPr>
          <w:rFonts w:ascii="PingFang SC" w:eastAsia="PingFang SC" w:cs="PingFang SC"/>
          <w:color w:val="000000" w:themeColor="text1"/>
          <w:kern w:val="0"/>
        </w:rPr>
        <w:t xml:space="preserve"> viewpoint, he</w:t>
      </w:r>
      <w:r w:rsidRPr="00870646">
        <w:rPr>
          <w:rFonts w:ascii="PingFang SC" w:eastAsia="PingFang SC" w:cs="PingFang SC"/>
          <w:color w:val="000000" w:themeColor="text1"/>
          <w:kern w:val="0"/>
        </w:rPr>
        <w:t xml:space="preserve"> think</w:t>
      </w:r>
      <w:ins w:id="5" w:author="L SY" w:date="2018-09-28T21:15:00Z">
        <w:r w:rsidR="00C41416">
          <w:rPr>
            <w:rFonts w:ascii="PingFang SC" w:eastAsia="PingFang SC" w:cs="PingFang SC"/>
            <w:color w:val="000000" w:themeColor="text1"/>
            <w:kern w:val="0"/>
          </w:rPr>
          <w:t>s</w:t>
        </w:r>
      </w:ins>
      <w:r w:rsidRPr="00870646">
        <w:rPr>
          <w:rFonts w:ascii="PingFang SC" w:eastAsia="PingFang SC" w:cs="PingFang SC"/>
          <w:color w:val="000000" w:themeColor="text1"/>
          <w:kern w:val="0"/>
        </w:rPr>
        <w:t xml:space="preserve"> the reasons in the passage are not convincing.</w:t>
      </w:r>
    </w:p>
    <w:p w14:paraId="6B455C74" w14:textId="77777777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p w14:paraId="5EF8B9F6" w14:textId="577180FC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proofErr w:type="gramStart"/>
      <w:r>
        <w:rPr>
          <w:rFonts w:ascii="PingFang SC" w:eastAsia="PingFang SC" w:cs="PingFang SC"/>
          <w:kern w:val="0"/>
        </w:rPr>
        <w:t>First of all</w:t>
      </w:r>
      <w:proofErr w:type="gramEnd"/>
      <w:r>
        <w:rPr>
          <w:rFonts w:ascii="PingFang SC" w:eastAsia="PingFang SC" w:cs="PingFang SC"/>
          <w:kern w:val="0"/>
        </w:rPr>
        <w:t>, the author claims that humpback whales are</w:t>
      </w:r>
      <w:r w:rsidRPr="009A27EC">
        <w:rPr>
          <w:rFonts w:ascii="PingFang SC" w:eastAsia="PingFang SC" w:cs="PingFang SC"/>
          <w:color w:val="FF0000"/>
          <w:kern w:val="0"/>
        </w:rPr>
        <w:t xml:space="preserve"> </w:t>
      </w:r>
      <w:r w:rsidR="00870646" w:rsidRPr="00870646">
        <w:rPr>
          <w:rFonts w:ascii="PingFang SC" w:eastAsia="PingFang SC" w:cs="PingFang SC"/>
          <w:color w:val="000000" w:themeColor="text1"/>
          <w:kern w:val="0"/>
        </w:rPr>
        <w:t>intelligent</w:t>
      </w:r>
      <w:r w:rsidRPr="00870646">
        <w:rPr>
          <w:rFonts w:ascii="PingFang SC" w:eastAsia="PingFang SC" w:cs="PingFang SC"/>
          <w:color w:val="000000" w:themeColor="text1"/>
          <w:kern w:val="0"/>
        </w:rPr>
        <w:t xml:space="preserve"> enough to </w:t>
      </w:r>
      <w:del w:id="6" w:author="L SY" w:date="2018-09-28T21:15:00Z">
        <w:r w:rsidRPr="00870646" w:rsidDel="00C41416">
          <w:rPr>
            <w:rFonts w:ascii="PingFang SC" w:eastAsia="PingFang SC" w:cs="PingFang SC"/>
            <w:color w:val="000000" w:themeColor="text1"/>
            <w:kern w:val="0"/>
          </w:rPr>
          <w:delText>navigating</w:delText>
        </w:r>
        <w:r w:rsidDel="00C41416">
          <w:rPr>
            <w:rFonts w:ascii="PingFang SC" w:eastAsia="PingFang SC" w:cs="PingFang SC"/>
            <w:kern w:val="0"/>
          </w:rPr>
          <w:delText xml:space="preserve"> rely on</w:delText>
        </w:r>
      </w:del>
      <w:ins w:id="7" w:author="L SY" w:date="2018-09-28T21:16:00Z">
        <w:r w:rsidR="00C41416">
          <w:rPr>
            <w:rFonts w:ascii="PingFang SC" w:eastAsia="PingFang SC" w:cs="PingFang SC"/>
            <w:color w:val="000000" w:themeColor="text1"/>
            <w:kern w:val="0"/>
          </w:rPr>
          <w:t>rely on</w:t>
        </w:r>
      </w:ins>
      <w:r>
        <w:rPr>
          <w:rFonts w:ascii="PingFang SC" w:eastAsia="PingFang SC" w:cs="PingFang SC"/>
          <w:kern w:val="0"/>
        </w:rPr>
        <w:t xml:space="preserve"> stars</w:t>
      </w:r>
      <w:ins w:id="8" w:author="L SY" w:date="2018-09-28T21:16:00Z">
        <w:r w:rsidR="00C41416">
          <w:rPr>
            <w:rFonts w:ascii="PingFang SC" w:eastAsia="PingFang SC" w:cs="PingFang SC"/>
            <w:kern w:val="0"/>
          </w:rPr>
          <w:t xml:space="preserve"> for navigation</w:t>
        </w:r>
      </w:ins>
      <w:del w:id="9" w:author="L SY" w:date="2018-09-28T21:16:00Z">
        <w:r w:rsidDel="00C41416">
          <w:rPr>
            <w:rFonts w:ascii="PingFang SC" w:eastAsia="PingFang SC" w:cs="PingFang SC"/>
            <w:kern w:val="0"/>
          </w:rPr>
          <w:delText>, but</w:delText>
        </w:r>
      </w:del>
      <w:ins w:id="10" w:author="L SY" w:date="2018-09-28T21:16:00Z">
        <w:r w:rsidR="00C41416">
          <w:rPr>
            <w:rFonts w:ascii="PingFang SC" w:eastAsia="PingFang SC" w:cs="PingFang SC"/>
            <w:kern w:val="0"/>
          </w:rPr>
          <w:t>. However,</w:t>
        </w:r>
      </w:ins>
      <w:r>
        <w:rPr>
          <w:rFonts w:ascii="PingFang SC" w:eastAsia="PingFang SC" w:cs="PingFang SC"/>
          <w:kern w:val="0"/>
        </w:rPr>
        <w:t xml:space="preserve"> the professor argues that there are no relationships between intelligence and </w:t>
      </w:r>
      <w:ins w:id="11" w:author="L SY" w:date="2018-09-28T21:18:00Z">
        <w:r w:rsidR="00C41416" w:rsidRPr="00C41416">
          <w:rPr>
            <w:rFonts w:ascii="PingFang SC" w:eastAsia="PingFang SC" w:cs="PingFang SC"/>
            <w:kern w:val="0"/>
          </w:rPr>
          <w:t>the ability for navigation by stars</w:t>
        </w:r>
      </w:ins>
      <w:ins w:id="12" w:author="L SY" w:date="2018-09-28T21:17:00Z">
        <w:r w:rsidR="00C41416" w:rsidRPr="00C41416">
          <w:rPr>
            <w:rFonts w:ascii="PingFang SC" w:eastAsia="PingFang SC" w:cs="PingFang SC"/>
            <w:kern w:val="0"/>
          </w:rPr>
          <w:t>.</w:t>
        </w:r>
      </w:ins>
      <w:del w:id="13" w:author="L SY" w:date="2018-09-28T21:17:00Z">
        <w:r w:rsidDel="00C41416">
          <w:rPr>
            <w:rFonts w:ascii="PingFang SC" w:eastAsia="PingFang SC" w:cs="PingFang SC"/>
            <w:kern w:val="0"/>
          </w:rPr>
          <w:delText>navigating ability rely on stars</w:delText>
        </w:r>
      </w:del>
      <w:r>
        <w:rPr>
          <w:rFonts w:ascii="PingFang SC" w:eastAsia="PingFang SC" w:cs="PingFang SC"/>
          <w:kern w:val="0"/>
        </w:rPr>
        <w:t xml:space="preserve">. </w:t>
      </w:r>
      <w:r w:rsidR="001B0C57" w:rsidRPr="00870646">
        <w:rPr>
          <w:rFonts w:ascii="PingFang SC" w:eastAsia="PingFang SC" w:cs="PingFang SC"/>
          <w:color w:val="000000" w:themeColor="text1"/>
          <w:kern w:val="0"/>
        </w:rPr>
        <w:t>F</w:t>
      </w:r>
      <w:r w:rsidRPr="00870646">
        <w:rPr>
          <w:rFonts w:ascii="PingFang SC" w:eastAsia="PingFang SC" w:cs="PingFang SC"/>
          <w:color w:val="000000" w:themeColor="text1"/>
          <w:kern w:val="0"/>
        </w:rPr>
        <w:t>or ins</w:t>
      </w:r>
      <w:r w:rsidR="001B0C57" w:rsidRPr="00870646">
        <w:rPr>
          <w:rFonts w:ascii="PingFang SC" w:eastAsia="PingFang SC" w:cs="PingFang SC"/>
          <w:color w:val="000000" w:themeColor="text1"/>
          <w:kern w:val="0"/>
        </w:rPr>
        <w:t xml:space="preserve">tance, </w:t>
      </w:r>
      <w:ins w:id="14" w:author="L SY" w:date="2018-09-28T21:18:00Z">
        <w:r w:rsidR="00C41416">
          <w:rPr>
            <w:rFonts w:ascii="PingFang SC" w:eastAsia="PingFang SC" w:cs="PingFang SC"/>
            <w:color w:val="000000" w:themeColor="text1"/>
            <w:kern w:val="0"/>
          </w:rPr>
          <w:t>one kind of birds</w:t>
        </w:r>
        <w:r w:rsidR="00C41416">
          <w:rPr>
            <w:rFonts w:ascii="PingFang SC" w:eastAsia="PingFang SC" w:cs="PingFang SC" w:hint="eastAsia"/>
            <w:color w:val="000000" w:themeColor="text1"/>
            <w:kern w:val="0"/>
          </w:rPr>
          <w:t>——</w:t>
        </w:r>
      </w:ins>
      <w:r w:rsidR="001B0C57" w:rsidRPr="00870646">
        <w:rPr>
          <w:rFonts w:ascii="PingFang SC" w:eastAsia="PingFang SC" w:cs="PingFang SC"/>
          <w:color w:val="000000" w:themeColor="text1"/>
          <w:kern w:val="0"/>
        </w:rPr>
        <w:t>the duck</w:t>
      </w:r>
      <w:ins w:id="15" w:author="L SY" w:date="2018-09-28T21:18:00Z">
        <w:r w:rsidR="00C41416">
          <w:rPr>
            <w:rFonts w:ascii="PingFang SC" w:eastAsia="PingFang SC" w:cs="PingFang SC"/>
            <w:color w:val="000000" w:themeColor="text1"/>
            <w:kern w:val="0"/>
          </w:rPr>
          <w:t>s</w:t>
        </w:r>
      </w:ins>
      <w:r w:rsidR="001B0C57" w:rsidRPr="00870646">
        <w:rPr>
          <w:rFonts w:ascii="PingFang SC" w:eastAsia="PingFang SC" w:cs="PingFang SC"/>
          <w:color w:val="000000" w:themeColor="text1"/>
          <w:kern w:val="0"/>
        </w:rPr>
        <w:t xml:space="preserve"> </w:t>
      </w:r>
      <w:del w:id="16" w:author="L SY" w:date="2018-09-28T21:18:00Z">
        <w:r w:rsidR="001B0C57" w:rsidRPr="00870646" w:rsidDel="00C41416">
          <w:rPr>
            <w:rFonts w:ascii="PingFang SC" w:eastAsia="PingFang SC" w:cs="PingFang SC"/>
            <w:color w:val="000000" w:themeColor="text1"/>
            <w:kern w:val="0"/>
          </w:rPr>
          <w:delText xml:space="preserve">of birds </w:delText>
        </w:r>
      </w:del>
      <w:r w:rsidR="001B0C57" w:rsidRPr="00870646">
        <w:rPr>
          <w:rFonts w:ascii="PingFang SC" w:eastAsia="PingFang SC" w:cs="PingFang SC"/>
          <w:color w:val="000000" w:themeColor="text1"/>
          <w:kern w:val="0"/>
        </w:rPr>
        <w:t>evolve</w:t>
      </w:r>
      <w:r w:rsidRPr="00870646">
        <w:rPr>
          <w:rFonts w:ascii="PingFang SC" w:eastAsia="PingFang SC" w:cs="PingFang SC"/>
          <w:color w:val="000000" w:themeColor="text1"/>
          <w:kern w:val="0"/>
        </w:rPr>
        <w:t xml:space="preserve"> </w:t>
      </w:r>
      <w:del w:id="17" w:author="L SY" w:date="2018-09-28T21:19:00Z">
        <w:r w:rsidRPr="00870646" w:rsidDel="00C41416">
          <w:rPr>
            <w:rFonts w:ascii="PingFang SC" w:eastAsia="PingFang SC" w:cs="PingFang SC"/>
            <w:color w:val="000000" w:themeColor="text1"/>
            <w:kern w:val="0"/>
          </w:rPr>
          <w:delText>the ability that navigating rely on stars</w:delText>
        </w:r>
      </w:del>
      <w:ins w:id="18" w:author="L SY" w:date="2018-09-28T21:19:00Z">
        <w:r w:rsidR="00C41416">
          <w:rPr>
            <w:rFonts w:ascii="PingFang SC" w:eastAsia="PingFang SC" w:cs="PingFang SC"/>
            <w:color w:val="000000" w:themeColor="text1"/>
            <w:kern w:val="0"/>
          </w:rPr>
          <w:t>such ability</w:t>
        </w:r>
      </w:ins>
      <w:r w:rsidRPr="00870646">
        <w:rPr>
          <w:rFonts w:ascii="PingFang SC" w:eastAsia="PingFang SC" w:cs="PingFang SC"/>
          <w:color w:val="000000" w:themeColor="text1"/>
          <w:kern w:val="0"/>
        </w:rPr>
        <w:t>.</w:t>
      </w:r>
      <w:r>
        <w:rPr>
          <w:rFonts w:ascii="PingFang SC" w:eastAsia="PingFang SC" w:cs="PingFang SC"/>
          <w:kern w:val="0"/>
        </w:rPr>
        <w:t xml:space="preserve"> </w:t>
      </w:r>
      <w:del w:id="19" w:author="L SY" w:date="2018-09-28T21:19:00Z">
        <w:r w:rsidDel="00C41416">
          <w:rPr>
            <w:rFonts w:ascii="PingFang SC" w:eastAsia="PingFang SC" w:cs="PingFang SC"/>
            <w:kern w:val="0"/>
          </w:rPr>
          <w:delText>However,</w:delText>
        </w:r>
      </w:del>
      <w:ins w:id="20" w:author="L SY" w:date="2018-09-28T21:19:00Z">
        <w:r w:rsidR="00C41416">
          <w:rPr>
            <w:rFonts w:ascii="PingFang SC" w:eastAsia="PingFang SC" w:cs="PingFang SC"/>
            <w:kern w:val="0"/>
          </w:rPr>
          <w:t>While the</w:t>
        </w:r>
      </w:ins>
      <w:r>
        <w:rPr>
          <w:rFonts w:ascii="PingFang SC" w:eastAsia="PingFang SC" w:cs="PingFang SC"/>
          <w:kern w:val="0"/>
        </w:rPr>
        <w:t xml:space="preserve"> duck</w:t>
      </w:r>
      <w:ins w:id="21" w:author="L SY" w:date="2018-09-28T21:19:00Z">
        <w:r w:rsidR="00C41416">
          <w:rPr>
            <w:rFonts w:ascii="PingFang SC" w:eastAsia="PingFang SC" w:cs="PingFang SC"/>
            <w:kern w:val="0"/>
          </w:rPr>
          <w:t>s</w:t>
        </w:r>
      </w:ins>
      <w:r>
        <w:rPr>
          <w:rFonts w:ascii="PingFang SC" w:eastAsia="PingFang SC" w:cs="PingFang SC"/>
          <w:kern w:val="0"/>
        </w:rPr>
        <w:t xml:space="preserve"> </w:t>
      </w:r>
      <w:ins w:id="22" w:author="L SY" w:date="2018-09-28T21:19:00Z">
        <w:r w:rsidR="00C41416">
          <w:rPr>
            <w:rFonts w:ascii="PingFang SC" w:eastAsia="PingFang SC" w:cs="PingFang SC"/>
            <w:kern w:val="0"/>
          </w:rPr>
          <w:t xml:space="preserve">are </w:t>
        </w:r>
      </w:ins>
      <w:del w:id="23" w:author="L SY" w:date="2018-09-28T21:19:00Z">
        <w:r w:rsidDel="00C41416">
          <w:rPr>
            <w:rFonts w:ascii="PingFang SC" w:eastAsia="PingFang SC" w:cs="PingFang SC"/>
            <w:kern w:val="0"/>
          </w:rPr>
          <w:delText xml:space="preserve">is not intelligence, </w:delText>
        </w:r>
      </w:del>
      <w:r>
        <w:rPr>
          <w:rFonts w:ascii="PingFang SC" w:eastAsia="PingFang SC" w:cs="PingFang SC"/>
          <w:kern w:val="0"/>
        </w:rPr>
        <w:t xml:space="preserve">not as </w:t>
      </w:r>
      <w:del w:id="24" w:author="L SY" w:date="2018-09-28T21:19:00Z">
        <w:r w:rsidDel="00C41416">
          <w:rPr>
            <w:rFonts w:ascii="PingFang SC" w:eastAsia="PingFang SC" w:cs="PingFang SC"/>
            <w:kern w:val="0"/>
          </w:rPr>
          <w:delText xml:space="preserve">advanced </w:delText>
        </w:r>
      </w:del>
      <w:ins w:id="25" w:author="L SY" w:date="2018-09-28T21:19:00Z">
        <w:r w:rsidR="00C41416">
          <w:rPr>
            <w:rFonts w:ascii="PingFang SC" w:eastAsia="PingFang SC" w:cs="PingFang SC"/>
            <w:kern w:val="0"/>
          </w:rPr>
          <w:t>intelligen</w:t>
        </w:r>
      </w:ins>
      <w:ins w:id="26" w:author="L SY" w:date="2018-09-28T21:20:00Z">
        <w:r w:rsidR="00C41416">
          <w:rPr>
            <w:rFonts w:ascii="PingFang SC" w:eastAsia="PingFang SC" w:cs="PingFang SC"/>
            <w:kern w:val="0"/>
          </w:rPr>
          <w:t>t</w:t>
        </w:r>
      </w:ins>
      <w:ins w:id="27" w:author="L SY" w:date="2018-09-28T21:19:00Z">
        <w:r w:rsidR="00C41416">
          <w:rPr>
            <w:rFonts w:ascii="PingFang SC" w:eastAsia="PingFang SC" w:cs="PingFang SC"/>
            <w:kern w:val="0"/>
          </w:rPr>
          <w:t xml:space="preserve"> </w:t>
        </w:r>
      </w:ins>
      <w:r>
        <w:rPr>
          <w:rFonts w:ascii="PingFang SC" w:eastAsia="PingFang SC" w:cs="PingFang SC"/>
          <w:kern w:val="0"/>
        </w:rPr>
        <w:t>a</w:t>
      </w:r>
      <w:r w:rsidR="001E35F7">
        <w:rPr>
          <w:rFonts w:ascii="PingFang SC" w:eastAsia="PingFang SC" w:cs="PingFang SC"/>
          <w:kern w:val="0"/>
        </w:rPr>
        <w:t>s the humpback whales</w:t>
      </w:r>
      <w:ins w:id="28" w:author="L SY" w:date="2018-09-28T21:19:00Z">
        <w:r w:rsidR="00C41416">
          <w:rPr>
            <w:rFonts w:ascii="PingFang SC" w:eastAsia="PingFang SC" w:cs="PingFang SC"/>
            <w:kern w:val="0"/>
          </w:rPr>
          <w:t xml:space="preserve"> are</w:t>
        </w:r>
      </w:ins>
      <w:r w:rsidR="001E35F7">
        <w:rPr>
          <w:rFonts w:ascii="PingFang SC" w:eastAsia="PingFang SC" w:cs="PingFang SC"/>
          <w:kern w:val="0"/>
        </w:rPr>
        <w:t xml:space="preserve">. So, it </w:t>
      </w:r>
      <w:r>
        <w:rPr>
          <w:rFonts w:ascii="PingFang SC" w:eastAsia="PingFang SC" w:cs="PingFang SC"/>
          <w:kern w:val="0"/>
        </w:rPr>
        <w:t>seems that there is no real connection between the intelligence and the ability to navigate by stars.</w:t>
      </w:r>
    </w:p>
    <w:p w14:paraId="0702FAE5" w14:textId="77777777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p w14:paraId="185FE595" w14:textId="23798348" w:rsidR="000E0B9B" w:rsidRPr="00163D64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 w:themeColor="text1"/>
          <w:kern w:val="0"/>
        </w:rPr>
      </w:pPr>
      <w:r w:rsidRPr="001B0C57">
        <w:rPr>
          <w:rFonts w:ascii="PingFang SC" w:eastAsia="PingFang SC" w:cs="PingFang SC"/>
          <w:color w:val="000000" w:themeColor="text1"/>
          <w:kern w:val="0"/>
        </w:rPr>
        <w:t xml:space="preserve">In addition, the author states that there are not land features support </w:t>
      </w:r>
      <w:r w:rsidR="001B0C57" w:rsidRPr="001B0C57">
        <w:rPr>
          <w:rFonts w:ascii="PingFang SC" w:eastAsia="PingFang SC" w:cs="PingFang SC"/>
          <w:color w:val="000000" w:themeColor="text1"/>
          <w:kern w:val="0"/>
        </w:rPr>
        <w:t xml:space="preserve">humpback whales </w:t>
      </w:r>
      <w:r w:rsidRPr="001B0C57">
        <w:rPr>
          <w:rFonts w:ascii="PingFang SC" w:eastAsia="PingFang SC" w:cs="PingFang SC"/>
          <w:color w:val="000000" w:themeColor="text1"/>
          <w:kern w:val="0"/>
        </w:rPr>
        <w:t>migrate in straight line for long distance.</w:t>
      </w:r>
      <w:r>
        <w:rPr>
          <w:rFonts w:ascii="PingFang SC" w:eastAsia="PingFang SC" w:cs="PingFang SC"/>
          <w:kern w:val="0"/>
        </w:rPr>
        <w:t xml:space="preserve"> So they must rely on stars. </w:t>
      </w:r>
      <w:del w:id="29" w:author="L SY" w:date="2018-09-28T21:20:00Z">
        <w:r w:rsidDel="00C41416">
          <w:rPr>
            <w:rFonts w:ascii="PingFang SC" w:eastAsia="PingFang SC" w:cs="PingFang SC"/>
            <w:kern w:val="0"/>
          </w:rPr>
          <w:delText>And,</w:delText>
        </w:r>
      </w:del>
      <w:ins w:id="30" w:author="L SY" w:date="2018-09-28T21:20:00Z">
        <w:r w:rsidR="00C41416">
          <w:rPr>
            <w:rFonts w:ascii="PingFang SC" w:eastAsia="PingFang SC" w:cs="PingFang SC"/>
            <w:kern w:val="0"/>
          </w:rPr>
          <w:t>Whereas</w:t>
        </w:r>
      </w:ins>
      <w:ins w:id="31" w:author="L SY" w:date="2018-09-28T21:21:00Z">
        <w:r w:rsidR="00C41416">
          <w:rPr>
            <w:rFonts w:ascii="PingFang SC" w:eastAsia="PingFang SC" w:cs="PingFang SC"/>
            <w:kern w:val="0"/>
          </w:rPr>
          <w:t>,</w:t>
        </w:r>
      </w:ins>
      <w:r>
        <w:rPr>
          <w:rFonts w:ascii="PingFang SC" w:eastAsia="PingFang SC" w:cs="PingFang SC"/>
          <w:kern w:val="0"/>
        </w:rPr>
        <w:t xml:space="preserve"> the professor challenges this idea</w:t>
      </w:r>
      <w:del w:id="32" w:author="L SY" w:date="2018-09-28T21:21:00Z">
        <w:r w:rsidDel="00C41416">
          <w:rPr>
            <w:rFonts w:ascii="PingFang SC" w:eastAsia="PingFang SC" w:cs="PingFang SC"/>
            <w:kern w:val="0"/>
          </w:rPr>
          <w:delText xml:space="preserve">. </w:delText>
        </w:r>
        <w:r w:rsidRPr="00163D64" w:rsidDel="00C41416">
          <w:rPr>
            <w:rFonts w:ascii="PingFang SC" w:eastAsia="PingFang SC" w:cs="PingFang SC"/>
            <w:color w:val="000000" w:themeColor="text1"/>
            <w:kern w:val="0"/>
          </w:rPr>
          <w:delText>He point</w:delText>
        </w:r>
        <w:r w:rsidR="001E35F7" w:rsidRPr="00163D64" w:rsidDel="00C41416">
          <w:rPr>
            <w:rFonts w:ascii="PingFang SC" w:eastAsia="PingFang SC" w:cs="PingFang SC"/>
            <w:color w:val="000000" w:themeColor="text1"/>
            <w:kern w:val="0"/>
          </w:rPr>
          <w:delText>s</w:delText>
        </w:r>
      </w:del>
      <w:ins w:id="33" w:author="L SY" w:date="2018-09-28T21:21:00Z">
        <w:r w:rsidR="00C41416">
          <w:rPr>
            <w:rFonts w:ascii="PingFang SC" w:eastAsia="PingFang SC" w:cs="PingFang SC"/>
            <w:kern w:val="0"/>
          </w:rPr>
          <w:t xml:space="preserve"> to point</w:t>
        </w:r>
      </w:ins>
      <w:r w:rsidRPr="00163D64">
        <w:rPr>
          <w:rFonts w:ascii="PingFang SC" w:eastAsia="PingFang SC" w:cs="PingFang SC"/>
          <w:color w:val="000000" w:themeColor="text1"/>
          <w:kern w:val="0"/>
        </w:rPr>
        <w:t xml:space="preserve"> out that the presence of </w:t>
      </w:r>
      <w:proofErr w:type="spellStart"/>
      <w:r w:rsidRPr="00163D64">
        <w:rPr>
          <w:rFonts w:ascii="PingFang SC" w:eastAsia="PingFang SC" w:cs="PingFang SC"/>
          <w:color w:val="000000" w:themeColor="text1"/>
          <w:kern w:val="0"/>
        </w:rPr>
        <w:t>biomagnetie</w:t>
      </w:r>
      <w:proofErr w:type="spellEnd"/>
      <w:r w:rsidRPr="00163D64">
        <w:rPr>
          <w:rFonts w:ascii="PingFang SC" w:eastAsia="PingFang SC" w:cs="PingFang SC"/>
          <w:color w:val="000000" w:themeColor="text1"/>
          <w:kern w:val="0"/>
        </w:rPr>
        <w:t xml:space="preserve"> in the </w:t>
      </w:r>
      <w:r w:rsidR="0059233F" w:rsidRPr="00163D64">
        <w:rPr>
          <w:rFonts w:ascii="PingFang SC" w:eastAsia="PingFang SC" w:cs="PingFang SC"/>
          <w:color w:val="000000" w:themeColor="text1"/>
          <w:kern w:val="0"/>
        </w:rPr>
        <w:t>brains of humpback whales can</w:t>
      </w:r>
      <w:r w:rsidRPr="00163D64">
        <w:rPr>
          <w:rFonts w:ascii="PingFang SC" w:eastAsia="PingFang SC" w:cs="PingFang SC"/>
          <w:color w:val="000000" w:themeColor="text1"/>
          <w:kern w:val="0"/>
        </w:rPr>
        <w:t xml:space="preserve"> sense the magnetic field of Earth. Th</w:t>
      </w:r>
      <w:r w:rsidR="009A27EC" w:rsidRPr="00163D64">
        <w:rPr>
          <w:rFonts w:ascii="PingFang SC" w:eastAsia="PingFang SC" w:cs="PingFang SC"/>
          <w:color w:val="000000" w:themeColor="text1"/>
          <w:kern w:val="0"/>
        </w:rPr>
        <w:t xml:space="preserve">e </w:t>
      </w:r>
      <w:r w:rsidRPr="00163D64">
        <w:rPr>
          <w:rFonts w:ascii="PingFang SC" w:eastAsia="PingFang SC" w:cs="PingFang SC"/>
          <w:color w:val="000000" w:themeColor="text1"/>
          <w:kern w:val="0"/>
        </w:rPr>
        <w:t>Earth</w:t>
      </w:r>
      <w:r w:rsidRPr="00163D64">
        <w:rPr>
          <w:rFonts w:ascii="PingFang SC" w:eastAsia="PingFang SC" w:cs="PingFang SC" w:hint="eastAsia"/>
          <w:color w:val="000000" w:themeColor="text1"/>
          <w:kern w:val="0"/>
        </w:rPr>
        <w:t>’</w:t>
      </w:r>
      <w:r w:rsidRPr="00163D64">
        <w:rPr>
          <w:rFonts w:ascii="PingFang SC" w:eastAsia="PingFang SC" w:cs="PingFang SC"/>
          <w:color w:val="000000" w:themeColor="text1"/>
          <w:kern w:val="0"/>
        </w:rPr>
        <w:t>s magnetic field help</w:t>
      </w:r>
      <w:r w:rsidR="0059233F" w:rsidRPr="00163D64">
        <w:rPr>
          <w:rFonts w:ascii="PingFang SC" w:eastAsia="PingFang SC" w:cs="PingFang SC"/>
          <w:color w:val="000000" w:themeColor="text1"/>
          <w:kern w:val="0"/>
        </w:rPr>
        <w:t>s</w:t>
      </w:r>
      <w:r w:rsidRPr="00163D64">
        <w:rPr>
          <w:rFonts w:ascii="PingFang SC" w:eastAsia="PingFang SC" w:cs="PingFang SC"/>
          <w:color w:val="000000" w:themeColor="text1"/>
          <w:kern w:val="0"/>
        </w:rPr>
        <w:t xml:space="preserve"> humpback whales migrate.</w:t>
      </w:r>
    </w:p>
    <w:p w14:paraId="31F7360F" w14:textId="77777777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p w14:paraId="73E1A860" w14:textId="3BE14A05" w:rsidR="000E0B9B" w:rsidDel="00C41416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del w:id="34" w:author="L SY" w:date="2018-09-28T21:22:00Z"/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lastRenderedPageBreak/>
        <w:t>Finally, the professor casts doubt on that humpback whales looking for stars through the spy hopping</w:t>
      </w:r>
      <w:ins w:id="35" w:author="L SY" w:date="2018-09-28T21:21:00Z">
        <w:r w:rsidR="00C41416">
          <w:rPr>
            <w:rFonts w:ascii="PingFang SC" w:eastAsia="PingFang SC" w:cs="PingFang SC"/>
            <w:kern w:val="0"/>
          </w:rPr>
          <w:t xml:space="preserve"> </w:t>
        </w:r>
      </w:ins>
      <w:r>
        <w:rPr>
          <w:rFonts w:ascii="PingFang SC" w:eastAsia="PingFang SC" w:cs="PingFang SC"/>
          <w:kern w:val="0"/>
        </w:rPr>
        <w:t>(a rare behavior of marine animals</w:t>
      </w:r>
      <w:del w:id="36" w:author="L SY" w:date="2018-09-28T21:21:00Z">
        <w:r w:rsidDel="00C41416">
          <w:rPr>
            <w:rFonts w:ascii="PingFang SC" w:eastAsia="PingFang SC" w:cs="PingFang SC"/>
            <w:kern w:val="0"/>
          </w:rPr>
          <w:delText xml:space="preserve"> </w:delText>
        </w:r>
      </w:del>
      <w:r>
        <w:rPr>
          <w:rFonts w:ascii="PingFang SC" w:eastAsia="PingFang SC" w:cs="PingFang SC"/>
          <w:kern w:val="0"/>
        </w:rPr>
        <w:t>). He claims that there are no rel</w:t>
      </w:r>
      <w:r w:rsidR="001E35F7">
        <w:rPr>
          <w:rFonts w:ascii="PingFang SC" w:eastAsia="PingFang SC" w:cs="PingFang SC"/>
          <w:kern w:val="0"/>
        </w:rPr>
        <w:t xml:space="preserve">ationships between spy hopping </w:t>
      </w:r>
      <w:r>
        <w:rPr>
          <w:rFonts w:ascii="PingFang SC" w:eastAsia="PingFang SC" w:cs="PingFang SC"/>
          <w:kern w:val="0"/>
        </w:rPr>
        <w:t>and looking for stars, since other animals</w:t>
      </w:r>
      <w:ins w:id="37" w:author="L SY" w:date="2018-09-28T21:21:00Z">
        <w:r w:rsidR="00C41416">
          <w:rPr>
            <w:rFonts w:ascii="PingFang SC" w:eastAsia="PingFang SC" w:cs="PingFang SC"/>
            <w:kern w:val="0"/>
          </w:rPr>
          <w:t>,</w:t>
        </w:r>
      </w:ins>
      <w:r>
        <w:rPr>
          <w:rFonts w:ascii="PingFang SC" w:eastAsia="PingFang SC" w:cs="PingFang SC"/>
          <w:kern w:val="0"/>
        </w:rPr>
        <w:t xml:space="preserve"> exhibit this behavior without migrating, </w:t>
      </w:r>
      <w:del w:id="38" w:author="L SY" w:date="2018-09-28T21:21:00Z">
        <w:r w:rsidDel="00C41416">
          <w:rPr>
            <w:rFonts w:ascii="PingFang SC" w:eastAsia="PingFang SC" w:cs="PingFang SC"/>
            <w:kern w:val="0"/>
          </w:rPr>
          <w:delText xml:space="preserve">especially </w:delText>
        </w:r>
      </w:del>
      <w:ins w:id="39" w:author="L SY" w:date="2018-09-28T21:21:00Z">
        <w:r w:rsidR="00C41416">
          <w:rPr>
            <w:rFonts w:ascii="PingFang SC" w:eastAsia="PingFang SC" w:cs="PingFang SC"/>
            <w:kern w:val="0"/>
          </w:rPr>
          <w:t>such as</w:t>
        </w:r>
        <w:r w:rsidR="00C41416">
          <w:rPr>
            <w:rFonts w:ascii="PingFang SC" w:eastAsia="PingFang SC" w:cs="PingFang SC"/>
            <w:kern w:val="0"/>
          </w:rPr>
          <w:t xml:space="preserve"> </w:t>
        </w:r>
      </w:ins>
      <w:r>
        <w:rPr>
          <w:rFonts w:ascii="PingFang SC" w:eastAsia="PingFang SC" w:cs="PingFang SC"/>
          <w:kern w:val="0"/>
        </w:rPr>
        <w:t xml:space="preserve">sharks. Also, sometimes humpback whales spy hopping </w:t>
      </w:r>
      <w:del w:id="40" w:author="L SY" w:date="2018-09-28T21:21:00Z">
        <w:r w:rsidDel="00C41416">
          <w:rPr>
            <w:rFonts w:ascii="PingFang SC" w:eastAsia="PingFang SC" w:cs="PingFang SC"/>
            <w:kern w:val="0"/>
          </w:rPr>
          <w:delText>under the</w:delText>
        </w:r>
        <w:r w:rsidR="001E35F7" w:rsidDel="00C41416">
          <w:rPr>
            <w:rFonts w:ascii="PingFang SC" w:eastAsia="PingFang SC" w:cs="PingFang SC"/>
            <w:kern w:val="0"/>
          </w:rPr>
          <w:delText xml:space="preserve"> night sky </w:delText>
        </w:r>
        <w:r w:rsidDel="00C41416">
          <w:rPr>
            <w:rFonts w:ascii="PingFang SC" w:eastAsia="PingFang SC" w:cs="PingFang SC"/>
            <w:kern w:val="0"/>
          </w:rPr>
          <w:delText>without stars</w:delText>
        </w:r>
      </w:del>
      <w:ins w:id="41" w:author="L SY" w:date="2018-09-28T21:21:00Z">
        <w:r w:rsidR="00C41416">
          <w:rPr>
            <w:rFonts w:ascii="PingFang SC" w:eastAsia="PingFang SC" w:cs="PingFang SC"/>
            <w:kern w:val="0"/>
          </w:rPr>
          <w:t xml:space="preserve">during the day </w:t>
        </w:r>
      </w:ins>
      <w:ins w:id="42" w:author="L SY" w:date="2018-09-28T21:22:00Z">
        <w:r w:rsidR="00C41416">
          <w:rPr>
            <w:rFonts w:ascii="PingFang SC" w:eastAsia="PingFang SC" w:cs="PingFang SC"/>
            <w:kern w:val="0"/>
          </w:rPr>
          <w:t xml:space="preserve">when there are no stars can be seen in the sky. </w:t>
        </w:r>
      </w:ins>
      <w:del w:id="43" w:author="L SY" w:date="2018-09-28T21:22:00Z">
        <w:r w:rsidDel="00C41416">
          <w:rPr>
            <w:rFonts w:ascii="PingFang SC" w:eastAsia="PingFang SC" w:cs="PingFang SC"/>
            <w:kern w:val="0"/>
          </w:rPr>
          <w:delText>.</w:delText>
        </w:r>
      </w:del>
      <w:ins w:id="44" w:author="L SY" w:date="2018-09-28T21:23:00Z">
        <w:r w:rsidR="00C41416" w:rsidRPr="00C41416">
          <w:t xml:space="preserve"> </w:t>
        </w:r>
        <w:r w:rsidR="00C41416" w:rsidRPr="00C41416">
          <w:rPr>
            <w:rFonts w:ascii="PingFang SC" w:eastAsia="PingFang SC" w:cs="PingFang SC"/>
            <w:kern w:val="0"/>
          </w:rPr>
          <w:t xml:space="preserve">In conclusion, the state that humpback whales adopt spy hopping to look at star is </w:t>
        </w:r>
        <w:r w:rsidR="00C41416">
          <w:rPr>
            <w:rFonts w:ascii="PingFang SC" w:eastAsia="PingFang SC" w:cs="PingFang SC"/>
            <w:kern w:val="0"/>
          </w:rPr>
          <w:t>unconvincing</w:t>
        </w:r>
        <w:r w:rsidR="00C41416" w:rsidRPr="00C41416">
          <w:rPr>
            <w:rFonts w:ascii="PingFang SC" w:eastAsia="PingFang SC" w:cs="PingFang SC"/>
            <w:kern w:val="0"/>
          </w:rPr>
          <w:t>.</w:t>
        </w:r>
      </w:ins>
    </w:p>
    <w:p w14:paraId="33055D4B" w14:textId="4CE16759" w:rsidR="000E0B9B" w:rsidDel="00C41416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del w:id="45" w:author="L SY" w:date="2018-09-28T21:22:00Z"/>
          <w:rFonts w:ascii="PingFang SC" w:eastAsia="PingFang SC" w:cs="PingFang SC"/>
          <w:kern w:val="0"/>
        </w:rPr>
      </w:pPr>
    </w:p>
    <w:p w14:paraId="7E46B0BF" w14:textId="1953D120" w:rsidR="00C41416" w:rsidRDefault="00EC0D69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ins w:id="46" w:author="L SY" w:date="2018-09-28T21:24:00Z"/>
          <w:rFonts w:ascii="PingFang SC" w:eastAsia="PingFang SC" w:cs="PingFang SC" w:hint="eastAsia"/>
          <w:kern w:val="0"/>
        </w:rPr>
      </w:pPr>
      <w:ins w:id="47" w:author="L SY" w:date="2018-09-28T21:24:00Z">
        <w:r>
          <w:rPr>
            <w:rFonts w:ascii="PingFang SC" w:eastAsia="PingFang SC" w:cs="PingFang SC" w:hint="eastAsia"/>
            <w:kern w:val="0"/>
          </w:rPr>
          <w:t>整体上听力内容都复述了，但是很多地方用词简单而且重复，</w:t>
        </w:r>
      </w:ins>
      <w:ins w:id="48" w:author="L SY" w:date="2018-09-28T21:25:00Z">
        <w:r w:rsidRPr="00EC0D69">
          <w:rPr>
            <w:rFonts w:ascii="PingFang SC" w:eastAsia="PingFang SC" w:cs="PingFang SC"/>
            <w:kern w:val="0"/>
          </w:rPr>
          <w:t>navigating rely on stars</w:t>
        </w:r>
        <w:r>
          <w:rPr>
            <w:rFonts w:ascii="PingFang SC" w:eastAsia="PingFang SC" w:cs="PingFang SC" w:hint="eastAsia"/>
            <w:kern w:val="0"/>
          </w:rPr>
          <w:t>这种用法感觉</w:t>
        </w:r>
      </w:ins>
      <w:ins w:id="49" w:author="L SY" w:date="2018-09-28T21:26:00Z">
        <w:r>
          <w:rPr>
            <w:rFonts w:ascii="PingFang SC" w:eastAsia="PingFang SC" w:cs="PingFang SC" w:hint="eastAsia"/>
            <w:kern w:val="0"/>
          </w:rPr>
          <w:t>怪怪的，具体哪里奇怪我也说不上来。可以多增加一些句式变化和同义表达。</w:t>
        </w:r>
      </w:ins>
      <w:bookmarkStart w:id="50" w:name="_GoBack"/>
      <w:bookmarkEnd w:id="50"/>
    </w:p>
    <w:p w14:paraId="6FD8C7CE" w14:textId="7F4455B3" w:rsidR="00E01135" w:rsidRDefault="000E0B9B" w:rsidP="000E0B9B">
      <w:del w:id="51" w:author="L SY" w:date="2018-09-28T21:23:00Z">
        <w:r w:rsidDel="00C41416">
          <w:rPr>
            <w:rFonts w:ascii="PingFang SC" w:eastAsia="PingFang SC" w:cs="PingFang SC"/>
            <w:kern w:val="0"/>
          </w:rPr>
          <w:delText xml:space="preserve">The conclusion, the state that humpback whales adopt spy hopping to look at star is not convincing. </w:delText>
        </w:r>
      </w:del>
      <w:r>
        <w:rPr>
          <w:rFonts w:ascii="PingFang SC" w:eastAsia="PingFang SC" w:cs="PingFang SC"/>
          <w:kern w:val="0"/>
        </w:rPr>
        <w:t xml:space="preserve">  </w:t>
      </w:r>
    </w:p>
    <w:sectPr w:rsidR="00E01135" w:rsidSect="006411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Microsoft JhengHei"/>
    <w:charset w:val="88"/>
    <w:family w:val="auto"/>
    <w:pitch w:val="variable"/>
    <w:sig w:usb0="A00002FF" w:usb1="7ACFFDFB" w:usb2="00000017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 SY">
    <w15:presenceInfo w15:providerId="Windows Live" w15:userId="111ab0fd0fccc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NDEwsTA0MzY2tjBW0lEKTi0uzszPAykwrAUAgY0vDywAAAA="/>
  </w:docVars>
  <w:rsids>
    <w:rsidRoot w:val="000E0B9B"/>
    <w:rsid w:val="000E0B9B"/>
    <w:rsid w:val="00163D64"/>
    <w:rsid w:val="001B0C57"/>
    <w:rsid w:val="001E35F7"/>
    <w:rsid w:val="003D47A6"/>
    <w:rsid w:val="0059233F"/>
    <w:rsid w:val="0064119F"/>
    <w:rsid w:val="00870646"/>
    <w:rsid w:val="009A27EC"/>
    <w:rsid w:val="00C41416"/>
    <w:rsid w:val="00E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F0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 SY</cp:lastModifiedBy>
  <cp:revision>2</cp:revision>
  <dcterms:created xsi:type="dcterms:W3CDTF">2018-09-28T13:26:00Z</dcterms:created>
  <dcterms:modified xsi:type="dcterms:W3CDTF">2018-09-28T13:26:00Z</dcterms:modified>
</cp:coreProperties>
</file>