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7BDD" w14:textId="77777777" w:rsidR="00C04099" w:rsidRDefault="003B40C6" w:rsidP="003B40C6">
      <w:pPr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The professor discusses </w:t>
      </w:r>
      <w:r>
        <w:rPr>
          <w:rFonts w:ascii="Helvetica" w:hAnsi="Helvetica" w:hint="eastAsia"/>
          <w:sz w:val="26"/>
          <w:szCs w:val="26"/>
        </w:rPr>
        <w:t>t</w:t>
      </w:r>
      <w:r>
        <w:rPr>
          <w:rFonts w:ascii="Helvetica" w:hAnsi="Helvetica"/>
          <w:sz w:val="26"/>
          <w:szCs w:val="26"/>
        </w:rPr>
        <w:t xml:space="preserve">he storage form of medical information about patients </w:t>
      </w:r>
      <w:r w:rsidR="00727B62">
        <w:rPr>
          <w:rFonts w:ascii="Helvetica" w:hAnsi="Helvetica"/>
          <w:sz w:val="26"/>
          <w:szCs w:val="26"/>
        </w:rPr>
        <w:t>which differs from the main idea in the reading</w:t>
      </w:r>
      <w:commentRangeStart w:id="0"/>
      <w:r w:rsidR="00727B62">
        <w:rPr>
          <w:rFonts w:ascii="Helvetica" w:hAnsi="Helvetica"/>
          <w:sz w:val="26"/>
          <w:szCs w:val="26"/>
        </w:rPr>
        <w:t xml:space="preserve"> that </w:t>
      </w:r>
      <w:r w:rsidR="00727B62" w:rsidRPr="00727B62">
        <w:rPr>
          <w:rFonts w:ascii="Helvetica" w:hAnsi="Helvetica"/>
          <w:sz w:val="26"/>
          <w:szCs w:val="26"/>
        </w:rPr>
        <w:t>storing patients' medical records in electronic databases</w:t>
      </w:r>
      <w:r w:rsidR="00727B62">
        <w:rPr>
          <w:rFonts w:ascii="Helvetica" w:hAnsi="Helvetica"/>
          <w:sz w:val="26"/>
          <w:szCs w:val="26"/>
        </w:rPr>
        <w:t xml:space="preserve"> does not</w:t>
      </w:r>
      <w:r w:rsidR="00727B62" w:rsidRPr="00727B62">
        <w:rPr>
          <w:rFonts w:ascii="Helvetica" w:hAnsi="Helvetica"/>
          <w:sz w:val="26"/>
          <w:szCs w:val="26"/>
        </w:rPr>
        <w:t xml:space="preserve"> actually ha</w:t>
      </w:r>
      <w:r w:rsidR="00727B62">
        <w:rPr>
          <w:rFonts w:ascii="Helvetica" w:hAnsi="Helvetica"/>
          <w:sz w:val="26"/>
          <w:szCs w:val="26"/>
        </w:rPr>
        <w:t>ve</w:t>
      </w:r>
      <w:r w:rsidR="00727B62" w:rsidRPr="00727B62">
        <w:rPr>
          <w:rFonts w:ascii="Helvetica" w:hAnsi="Helvetica"/>
          <w:sz w:val="26"/>
          <w:szCs w:val="26"/>
        </w:rPr>
        <w:t xml:space="preserve"> advantages</w:t>
      </w:r>
      <w:commentRangeEnd w:id="0"/>
      <w:r w:rsidR="003505D8">
        <w:rPr>
          <w:rStyle w:val="a3"/>
        </w:rPr>
        <w:commentReference w:id="0"/>
      </w:r>
      <w:r w:rsidR="00727B62" w:rsidRPr="00727B62">
        <w:rPr>
          <w:rFonts w:ascii="Helvetica" w:hAnsi="Helvetica"/>
          <w:sz w:val="26"/>
          <w:szCs w:val="26"/>
        </w:rPr>
        <w:t xml:space="preserve"> </w:t>
      </w:r>
      <w:commentRangeStart w:id="1"/>
      <w:r w:rsidR="00727B62">
        <w:rPr>
          <w:rFonts w:ascii="Helvetica" w:hAnsi="Helvetica"/>
          <w:sz w:val="26"/>
          <w:szCs w:val="26"/>
        </w:rPr>
        <w:t xml:space="preserve">stated </w:t>
      </w:r>
      <w:r w:rsidR="00727B62" w:rsidRPr="00727B62">
        <w:rPr>
          <w:rFonts w:ascii="Helvetica" w:hAnsi="Helvetica"/>
          <w:sz w:val="26"/>
          <w:szCs w:val="26"/>
        </w:rPr>
        <w:t>over traditional paper-based record keeping</w:t>
      </w:r>
      <w:r w:rsidR="00727B62">
        <w:rPr>
          <w:rFonts w:ascii="Helvetica" w:hAnsi="Helvetica"/>
          <w:sz w:val="26"/>
          <w:szCs w:val="26"/>
        </w:rPr>
        <w:t xml:space="preserve"> in the reading</w:t>
      </w:r>
      <w:r w:rsidR="00727B62" w:rsidRPr="00727B62">
        <w:rPr>
          <w:rFonts w:ascii="Helvetica" w:hAnsi="Helvetica"/>
          <w:sz w:val="26"/>
          <w:szCs w:val="26"/>
        </w:rPr>
        <w:t>.</w:t>
      </w:r>
      <w:commentRangeEnd w:id="1"/>
      <w:r w:rsidR="00727B62">
        <w:rPr>
          <w:rStyle w:val="a3"/>
        </w:rPr>
        <w:commentReference w:id="1"/>
      </w:r>
    </w:p>
    <w:p w14:paraId="2569A328" w14:textId="77777777" w:rsidR="00727B62" w:rsidRDefault="00727B62" w:rsidP="003B40C6">
      <w:pPr>
        <w:jc w:val="both"/>
        <w:rPr>
          <w:rFonts w:ascii="Helvetica" w:hAnsi="Helvetica"/>
          <w:sz w:val="26"/>
          <w:szCs w:val="26"/>
        </w:rPr>
      </w:pPr>
    </w:p>
    <w:p w14:paraId="60A4EF26" w14:textId="5EE4F82A" w:rsidR="00242F19" w:rsidRDefault="00727B62" w:rsidP="003B40C6">
      <w:pPr>
        <w:jc w:val="both"/>
        <w:rPr>
          <w:rFonts w:ascii="Helvetica" w:hAnsi="Helvetica"/>
          <w:sz w:val="26"/>
          <w:szCs w:val="26"/>
        </w:rPr>
      </w:pPr>
      <w:r w:rsidRPr="00727B62">
        <w:rPr>
          <w:rFonts w:ascii="Helvetica" w:hAnsi="Helvetica" w:hint="eastAsia"/>
          <w:sz w:val="26"/>
          <w:szCs w:val="26"/>
        </w:rPr>
        <w:t>To begin with,</w:t>
      </w:r>
      <w:r w:rsidR="00242F19" w:rsidRPr="00242F19">
        <w:rPr>
          <w:rFonts w:ascii="Helvetica" w:hAnsi="Helvetica"/>
          <w:sz w:val="26"/>
          <w:szCs w:val="26"/>
        </w:rPr>
        <w:t xml:space="preserve"> </w:t>
      </w:r>
      <w:r w:rsidR="00543BBA">
        <w:rPr>
          <w:rFonts w:ascii="Helvetica" w:hAnsi="Helvetica"/>
          <w:sz w:val="26"/>
          <w:szCs w:val="26"/>
        </w:rPr>
        <w:t>a</w:t>
      </w:r>
      <w:r w:rsidR="00242F19" w:rsidRPr="00242F19">
        <w:rPr>
          <w:rFonts w:ascii="Helvetica" w:hAnsi="Helvetica"/>
          <w:sz w:val="26"/>
          <w:szCs w:val="26"/>
        </w:rPr>
        <w:t xml:space="preserve">s the </w:t>
      </w:r>
      <w:r w:rsidR="00242F19">
        <w:rPr>
          <w:rFonts w:ascii="Helvetica" w:hAnsi="Helvetica"/>
          <w:sz w:val="26"/>
          <w:szCs w:val="26"/>
        </w:rPr>
        <w:t xml:space="preserve">passage states, </w:t>
      </w:r>
      <w:r w:rsidR="00242F19" w:rsidRPr="00242F19">
        <w:rPr>
          <w:rFonts w:ascii="Helvetica" w:hAnsi="Helvetica"/>
          <w:sz w:val="26"/>
          <w:szCs w:val="26"/>
        </w:rPr>
        <w:t>the use of electronic records can help reduce costs by saving money on storing and transferring medical records</w:t>
      </w:r>
      <w:r w:rsidR="00242F19">
        <w:rPr>
          <w:rFonts w:ascii="Helvetica" w:hAnsi="Helvetica"/>
          <w:sz w:val="26"/>
          <w:szCs w:val="26"/>
        </w:rPr>
        <w:t xml:space="preserve">. </w:t>
      </w:r>
      <w:r w:rsidR="00242F19" w:rsidRPr="00242F19">
        <w:rPr>
          <w:rFonts w:ascii="Helvetica" w:hAnsi="Helvetica"/>
          <w:sz w:val="26"/>
          <w:szCs w:val="26"/>
        </w:rPr>
        <w:t>While paper records require a significant amount of storage space, electronic medical records take up virtually no space.</w:t>
      </w:r>
      <w:r w:rsidR="00242F19">
        <w:rPr>
          <w:rFonts w:ascii="Helvetica" w:hAnsi="Helvetica"/>
          <w:sz w:val="26"/>
          <w:szCs w:val="26"/>
        </w:rPr>
        <w:t xml:space="preserve"> The professor argues that t</w:t>
      </w:r>
      <w:r w:rsidR="00242F19" w:rsidRPr="00242F19">
        <w:rPr>
          <w:rFonts w:ascii="Helvetica" w:hAnsi="Helvetica"/>
          <w:sz w:val="26"/>
          <w:szCs w:val="26"/>
        </w:rPr>
        <w:t xml:space="preserve">he costs savings are </w:t>
      </w:r>
      <w:r w:rsidR="00543BBA">
        <w:rPr>
          <w:rFonts w:ascii="Helvetica" w:hAnsi="Helvetica"/>
          <w:sz w:val="26"/>
          <w:szCs w:val="26"/>
        </w:rPr>
        <w:t xml:space="preserve">not as </w:t>
      </w:r>
      <w:r w:rsidR="00543BBA" w:rsidRPr="00543BBA">
        <w:rPr>
          <w:rFonts w:ascii="Helvetica" w:hAnsi="Helvetica"/>
          <w:sz w:val="26"/>
          <w:szCs w:val="26"/>
        </w:rPr>
        <w:t>effectual</w:t>
      </w:r>
      <w:r w:rsidR="00242F19" w:rsidRPr="00242F19">
        <w:rPr>
          <w:rFonts w:ascii="Helvetica" w:hAnsi="Helvetica" w:hint="eastAsia"/>
          <w:sz w:val="26"/>
          <w:szCs w:val="26"/>
        </w:rPr>
        <w:t xml:space="preserve"> </w:t>
      </w:r>
      <w:r w:rsidR="00242F19" w:rsidRPr="00242F19">
        <w:rPr>
          <w:rFonts w:ascii="Helvetica" w:hAnsi="Helvetica"/>
          <w:sz w:val="26"/>
          <w:szCs w:val="26"/>
        </w:rPr>
        <w:t>as the reading suggests.</w:t>
      </w:r>
      <w:r w:rsidR="00242F19">
        <w:rPr>
          <w:rFonts w:ascii="Helvetica" w:hAnsi="Helvetica"/>
          <w:sz w:val="26"/>
          <w:szCs w:val="26"/>
        </w:rPr>
        <w:t xml:space="preserve"> He adds </w:t>
      </w:r>
      <w:ins w:id="2" w:author="L SY" w:date="2018-10-08T12:25:00Z">
        <w:r w:rsidR="00901914">
          <w:rPr>
            <w:rFonts w:ascii="Helvetica" w:hAnsi="Helvetica"/>
            <w:sz w:val="26"/>
            <w:szCs w:val="26"/>
          </w:rPr>
          <w:t>almost</w:t>
        </w:r>
        <w:r w:rsidR="00901914">
          <w:rPr>
            <w:rFonts w:ascii="Helvetica" w:hAnsi="Helvetica"/>
            <w:sz w:val="26"/>
            <w:szCs w:val="26"/>
          </w:rPr>
          <w:t xml:space="preserve"> </w:t>
        </w:r>
        <w:r w:rsidR="00901914">
          <w:rPr>
            <w:rFonts w:ascii="Helvetica" w:hAnsi="Helvetica" w:hint="eastAsia"/>
            <w:sz w:val="26"/>
            <w:szCs w:val="26"/>
          </w:rPr>
          <w:t>all</w:t>
        </w:r>
        <w:r w:rsidR="00901914">
          <w:rPr>
            <w:rFonts w:ascii="Helvetica" w:hAnsi="Helvetica"/>
            <w:sz w:val="26"/>
            <w:szCs w:val="26"/>
          </w:rPr>
          <w:t xml:space="preserve"> </w:t>
        </w:r>
      </w:ins>
      <w:r w:rsidR="00284D6D">
        <w:rPr>
          <w:rFonts w:ascii="Helvetica" w:hAnsi="Helvetica"/>
          <w:sz w:val="26"/>
          <w:szCs w:val="26"/>
        </w:rPr>
        <w:t xml:space="preserve">doctors </w:t>
      </w:r>
      <w:del w:id="3" w:author="L SY" w:date="2018-10-08T12:25:00Z">
        <w:r w:rsidR="00284D6D" w:rsidDel="00901914">
          <w:rPr>
            <w:rFonts w:ascii="Helvetica" w:hAnsi="Helvetica"/>
            <w:sz w:val="26"/>
            <w:szCs w:val="26"/>
          </w:rPr>
          <w:delText xml:space="preserve">almost </w:delText>
        </w:r>
      </w:del>
      <w:r w:rsidR="00284D6D">
        <w:rPr>
          <w:rFonts w:ascii="Helvetica" w:hAnsi="Helvetica"/>
          <w:sz w:val="26"/>
          <w:szCs w:val="26"/>
        </w:rPr>
        <w:t xml:space="preserve">keep the paper records as </w:t>
      </w:r>
      <w:r w:rsidR="00284D6D">
        <w:rPr>
          <w:rFonts w:ascii="Helvetica" w:hAnsi="Helvetica" w:hint="eastAsia"/>
          <w:sz w:val="26"/>
          <w:szCs w:val="26"/>
        </w:rPr>
        <w:t>e</w:t>
      </w:r>
      <w:r w:rsidR="00284D6D" w:rsidRPr="00284D6D">
        <w:rPr>
          <w:rFonts w:ascii="Helvetica" w:hAnsi="Helvetica"/>
          <w:sz w:val="26"/>
          <w:szCs w:val="26"/>
        </w:rPr>
        <w:t>mergency backup</w:t>
      </w:r>
      <w:r w:rsidR="00284D6D">
        <w:rPr>
          <w:rFonts w:ascii="Helvetica" w:hAnsi="Helvetica"/>
          <w:sz w:val="26"/>
          <w:szCs w:val="26"/>
        </w:rPr>
        <w:t xml:space="preserve"> while those who used to do the </w:t>
      </w:r>
      <w:r w:rsidR="00284D6D" w:rsidRPr="00727B62">
        <w:rPr>
          <w:rFonts w:ascii="Helvetica" w:hAnsi="Helvetica"/>
          <w:sz w:val="26"/>
          <w:szCs w:val="26"/>
        </w:rPr>
        <w:t>electronic</w:t>
      </w:r>
      <w:r w:rsidR="00284D6D">
        <w:rPr>
          <w:rFonts w:ascii="Helvetica" w:hAnsi="Helvetica"/>
          <w:sz w:val="26"/>
          <w:szCs w:val="26"/>
        </w:rPr>
        <w:t xml:space="preserve"> records may cost </w:t>
      </w:r>
      <w:r w:rsidR="00284D6D" w:rsidRPr="00284D6D">
        <w:rPr>
          <w:rFonts w:ascii="Helvetica" w:hAnsi="Helvetica"/>
          <w:sz w:val="26"/>
          <w:szCs w:val="26"/>
        </w:rPr>
        <w:t>additional</w:t>
      </w:r>
      <w:r w:rsidR="00284D6D">
        <w:rPr>
          <w:rFonts w:ascii="Helvetica" w:hAnsi="Helvetica"/>
          <w:sz w:val="26"/>
          <w:szCs w:val="26"/>
        </w:rPr>
        <w:t xml:space="preserve"> </w:t>
      </w:r>
      <w:r w:rsidR="00284D6D">
        <w:rPr>
          <w:rFonts w:ascii="Helvetica" w:hAnsi="Helvetica" w:hint="eastAsia"/>
          <w:sz w:val="26"/>
          <w:szCs w:val="26"/>
        </w:rPr>
        <w:t>storage</w:t>
      </w:r>
      <w:r w:rsidR="00284D6D">
        <w:rPr>
          <w:rFonts w:ascii="Helvetica" w:hAnsi="Helvetica"/>
          <w:sz w:val="26"/>
          <w:szCs w:val="26"/>
        </w:rPr>
        <w:t xml:space="preserve"> and time </w:t>
      </w:r>
      <w:r w:rsidR="00284D6D">
        <w:rPr>
          <w:rFonts w:ascii="Helvetica" w:hAnsi="Helvetica" w:hint="eastAsia"/>
          <w:sz w:val="26"/>
          <w:szCs w:val="26"/>
        </w:rPr>
        <w:t>t</w:t>
      </w:r>
      <w:r w:rsidR="00284D6D">
        <w:rPr>
          <w:rFonts w:ascii="Helvetica" w:hAnsi="Helvetica"/>
          <w:sz w:val="26"/>
          <w:szCs w:val="26"/>
        </w:rPr>
        <w:t>o record the same medical information on paper.</w:t>
      </w:r>
    </w:p>
    <w:p w14:paraId="327778CB" w14:textId="77777777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</w:p>
    <w:p w14:paraId="2C61E47B" w14:textId="48FDC628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  <w:r w:rsidRPr="00284D6D">
        <w:rPr>
          <w:rFonts w:ascii="Helvetica" w:hAnsi="Helvetica"/>
          <w:sz w:val="26"/>
          <w:szCs w:val="26"/>
        </w:rPr>
        <w:t>On top of that,</w:t>
      </w:r>
      <w:r>
        <w:rPr>
          <w:rFonts w:ascii="Helvetica" w:hAnsi="Helvetica"/>
          <w:sz w:val="26"/>
          <w:szCs w:val="26"/>
        </w:rPr>
        <w:t xml:space="preserve"> the reading passage claims that </w:t>
      </w:r>
      <w:r w:rsidRPr="00284D6D">
        <w:rPr>
          <w:rFonts w:ascii="Helvetica" w:hAnsi="Helvetica"/>
          <w:sz w:val="26"/>
          <w:szCs w:val="26"/>
        </w:rPr>
        <w:t xml:space="preserve">electronic medical records </w:t>
      </w:r>
      <w:r w:rsidR="00394922">
        <w:rPr>
          <w:rFonts w:ascii="Helvetica" w:hAnsi="Helvetica"/>
          <w:sz w:val="26"/>
          <w:szCs w:val="26"/>
        </w:rPr>
        <w:t>help a lot to</w:t>
      </w:r>
      <w:r w:rsidRPr="00284D6D">
        <w:rPr>
          <w:rFonts w:ascii="Helvetica" w:hAnsi="Helvetica"/>
          <w:sz w:val="26"/>
          <w:szCs w:val="26"/>
        </w:rPr>
        <w:t xml:space="preserve"> reduc</w:t>
      </w:r>
      <w:r w:rsidR="00394922">
        <w:rPr>
          <w:rFonts w:ascii="Helvetica" w:hAnsi="Helvetica"/>
          <w:sz w:val="26"/>
          <w:szCs w:val="26"/>
        </w:rPr>
        <w:t>e</w:t>
      </w:r>
      <w:r w:rsidRPr="00284D6D">
        <w:rPr>
          <w:rFonts w:ascii="Helvetica" w:hAnsi="Helvetica"/>
          <w:sz w:val="26"/>
          <w:szCs w:val="26"/>
        </w:rPr>
        <w:t xml:space="preserve"> the chances of</w:t>
      </w:r>
      <w:r w:rsidR="00394922">
        <w:rPr>
          <w:rFonts w:ascii="Helvetica" w:hAnsi="Helvetica"/>
          <w:sz w:val="26"/>
          <w:szCs w:val="26"/>
        </w:rPr>
        <w:t xml:space="preserve"> </w:t>
      </w:r>
      <w:r w:rsidRPr="00284D6D">
        <w:rPr>
          <w:rFonts w:ascii="Helvetica" w:hAnsi="Helvetica"/>
          <w:sz w:val="26"/>
          <w:szCs w:val="26"/>
        </w:rPr>
        <w:t>medical errors</w:t>
      </w:r>
      <w:r w:rsidR="00394922">
        <w:rPr>
          <w:rFonts w:ascii="Helvetica" w:hAnsi="Helvetica"/>
          <w:sz w:val="26"/>
          <w:szCs w:val="26"/>
        </w:rPr>
        <w:t xml:space="preserve"> which are caused by </w:t>
      </w:r>
      <w:r w:rsidR="00394922">
        <w:rPr>
          <w:rFonts w:ascii="Helvetica" w:hAnsi="Helvetica" w:hint="eastAsia"/>
          <w:sz w:val="26"/>
          <w:szCs w:val="26"/>
        </w:rPr>
        <w:t>i</w:t>
      </w:r>
      <w:r w:rsidR="00394922" w:rsidRPr="00394922">
        <w:rPr>
          <w:rFonts w:ascii="Helvetica" w:hAnsi="Helvetica"/>
          <w:sz w:val="26"/>
          <w:szCs w:val="26"/>
        </w:rPr>
        <w:t>llegible handwriting, improper transcription of data, and nonstandard organization</w:t>
      </w:r>
      <w:r w:rsidR="00394922">
        <w:rPr>
          <w:rFonts w:ascii="Helvetica" w:hAnsi="Helvetica"/>
          <w:sz w:val="26"/>
          <w:szCs w:val="26"/>
        </w:rPr>
        <w:t xml:space="preserve"> </w:t>
      </w:r>
      <w:r w:rsidR="00394922" w:rsidRPr="00394922">
        <w:rPr>
          <w:rFonts w:ascii="Helvetica" w:hAnsi="Helvetica"/>
          <w:sz w:val="26"/>
          <w:szCs w:val="26"/>
        </w:rPr>
        <w:t>of paper records</w:t>
      </w:r>
      <w:r w:rsidR="00394922">
        <w:rPr>
          <w:rFonts w:ascii="Helvetica" w:hAnsi="Helvetica"/>
          <w:sz w:val="26"/>
          <w:szCs w:val="26"/>
        </w:rPr>
        <w:t xml:space="preserve">. In contrast, the professor </w:t>
      </w:r>
      <w:del w:id="4" w:author="L SY" w:date="2018-10-08T12:26:00Z">
        <w:r w:rsidR="00394922" w:rsidDel="00901914">
          <w:rPr>
            <w:rFonts w:ascii="Helvetica" w:hAnsi="Helvetica" w:hint="eastAsia"/>
            <w:sz w:val="26"/>
            <w:szCs w:val="26"/>
          </w:rPr>
          <w:delText>made</w:delText>
        </w:r>
      </w:del>
      <w:ins w:id="5" w:author="L SY" w:date="2018-10-08T12:26:00Z">
        <w:r w:rsidR="00901914">
          <w:rPr>
            <w:rFonts w:ascii="Helvetica" w:hAnsi="Helvetica" w:hint="eastAsia"/>
            <w:sz w:val="26"/>
            <w:szCs w:val="26"/>
          </w:rPr>
          <w:t>makes</w:t>
        </w:r>
      </w:ins>
      <w:r w:rsidR="00394922">
        <w:rPr>
          <w:rFonts w:ascii="Helvetica" w:hAnsi="Helvetica"/>
          <w:sz w:val="26"/>
          <w:szCs w:val="26"/>
        </w:rPr>
        <w:t xml:space="preserve"> the point that </w:t>
      </w:r>
      <w:r w:rsidR="004A3110">
        <w:rPr>
          <w:rFonts w:ascii="Helvetica" w:hAnsi="Helvetica"/>
          <w:sz w:val="26"/>
          <w:szCs w:val="26"/>
        </w:rPr>
        <w:t>e</w:t>
      </w:r>
      <w:r w:rsidR="004A3110" w:rsidRPr="004A3110">
        <w:rPr>
          <w:rFonts w:ascii="Helvetica" w:hAnsi="Helvetica"/>
          <w:sz w:val="26"/>
          <w:szCs w:val="26"/>
        </w:rPr>
        <w:t>lectronic medical records cannot eliminate the possibility of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 w:rsidRPr="004A3110">
        <w:rPr>
          <w:rFonts w:ascii="Helvetica" w:hAnsi="Helvetica"/>
          <w:sz w:val="26"/>
          <w:szCs w:val="26"/>
        </w:rPr>
        <w:t>errors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676FFF" w:rsidRPr="00676FFF">
        <w:rPr>
          <w:rFonts w:ascii="Helvetica" w:hAnsi="Helvetica"/>
          <w:sz w:val="26"/>
          <w:szCs w:val="26"/>
        </w:rPr>
        <w:t xml:space="preserve">since </w:t>
      </w:r>
      <w:r w:rsidR="004A3110">
        <w:rPr>
          <w:rFonts w:ascii="Helvetica" w:hAnsi="Helvetica"/>
          <w:sz w:val="26"/>
          <w:szCs w:val="26"/>
        </w:rPr>
        <w:t xml:space="preserve">the electronic records are often </w:t>
      </w:r>
      <w:r w:rsidR="004A3110" w:rsidRPr="004A3110">
        <w:rPr>
          <w:rFonts w:ascii="Helvetica" w:hAnsi="Helvetica"/>
          <w:sz w:val="26"/>
          <w:szCs w:val="26"/>
        </w:rPr>
        <w:t>enter</w:t>
      </w:r>
      <w:r w:rsidR="004A3110">
        <w:rPr>
          <w:rFonts w:ascii="Helvetica" w:hAnsi="Helvetica"/>
          <w:sz w:val="26"/>
          <w:szCs w:val="26"/>
        </w:rPr>
        <w:t>ed into computer by the</w:t>
      </w:r>
      <w:r w:rsidR="004A3110" w:rsidRPr="004A3110">
        <w:rPr>
          <w:rFonts w:ascii="Helvetica" w:hAnsi="Helvetica"/>
          <w:sz w:val="26"/>
          <w:szCs w:val="26"/>
        </w:rPr>
        <w:t xml:space="preserve"> office staff of </w:t>
      </w:r>
      <w:r w:rsidR="004A3110">
        <w:rPr>
          <w:rFonts w:ascii="Helvetica" w:hAnsi="Helvetica"/>
          <w:sz w:val="26"/>
          <w:szCs w:val="26"/>
        </w:rPr>
        <w:t>the</w:t>
      </w:r>
      <w:r w:rsidR="004A3110" w:rsidRPr="004A3110">
        <w:rPr>
          <w:rFonts w:ascii="Helvetica" w:hAnsi="Helvetica"/>
          <w:sz w:val="26"/>
          <w:szCs w:val="26"/>
        </w:rPr>
        <w:t xml:space="preserve"> doctor</w:t>
      </w:r>
      <w:r w:rsidR="004A3110">
        <w:rPr>
          <w:rFonts w:ascii="Helvetica" w:hAnsi="Helvetica"/>
          <w:sz w:val="26"/>
          <w:szCs w:val="26"/>
        </w:rPr>
        <w:t xml:space="preserve"> according to the doctor’s </w:t>
      </w:r>
      <w:r w:rsidR="004A3110">
        <w:rPr>
          <w:rFonts w:ascii="Helvetica" w:hAnsi="Helvetica" w:hint="eastAsia"/>
          <w:sz w:val="26"/>
          <w:szCs w:val="26"/>
        </w:rPr>
        <w:t>i</w:t>
      </w:r>
      <w:r w:rsidR="004A3110" w:rsidRPr="004A3110">
        <w:rPr>
          <w:rFonts w:ascii="Helvetica" w:hAnsi="Helvetica"/>
          <w:sz w:val="26"/>
          <w:szCs w:val="26"/>
        </w:rPr>
        <w:t>nstant handwriting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>
        <w:rPr>
          <w:rFonts w:ascii="Helvetica" w:hAnsi="Helvetica" w:hint="eastAsia"/>
          <w:sz w:val="26"/>
          <w:szCs w:val="26"/>
        </w:rPr>
        <w:t>re</w:t>
      </w:r>
      <w:r w:rsidR="004A3110">
        <w:rPr>
          <w:rFonts w:ascii="Helvetica" w:hAnsi="Helvetica"/>
          <w:sz w:val="26"/>
          <w:szCs w:val="26"/>
        </w:rPr>
        <w:t>cords.</w:t>
      </w:r>
    </w:p>
    <w:p w14:paraId="42870944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</w:p>
    <w:p w14:paraId="517B5396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Finally, the lecture </w:t>
      </w:r>
      <w:r w:rsidR="00543BBA">
        <w:rPr>
          <w:rFonts w:ascii="Helvetica" w:hAnsi="Helvetica"/>
          <w:sz w:val="26"/>
          <w:szCs w:val="26"/>
        </w:rPr>
        <w:t xml:space="preserve">is the opposite of the idea that </w:t>
      </w:r>
      <w:r>
        <w:rPr>
          <w:rFonts w:ascii="Helvetica" w:hAnsi="Helvetica"/>
          <w:sz w:val="26"/>
          <w:szCs w:val="26"/>
        </w:rPr>
        <w:t>m</w:t>
      </w:r>
      <w:r w:rsidRPr="004A3110">
        <w:rPr>
          <w:rFonts w:ascii="Helvetica" w:hAnsi="Helvetica"/>
          <w:sz w:val="26"/>
          <w:szCs w:val="26"/>
        </w:rPr>
        <w:t>edical research would necessarily benefit from electronic record keeping.</w:t>
      </w:r>
      <w:r w:rsidR="00543BBA">
        <w:rPr>
          <w:rFonts w:ascii="Helvetica" w:hAnsi="Helvetica"/>
          <w:sz w:val="26"/>
          <w:szCs w:val="26"/>
        </w:rPr>
        <w:t xml:space="preserve"> The professor </w:t>
      </w:r>
      <w:r w:rsidR="00543BBA" w:rsidRPr="00543BBA">
        <w:rPr>
          <w:rFonts w:ascii="Helvetica" w:hAnsi="Helvetica"/>
          <w:sz w:val="26"/>
          <w:szCs w:val="26"/>
        </w:rPr>
        <w:t>points out that access to all medical information is subject to strict privacy laws in the United States.</w:t>
      </w:r>
      <w:r w:rsidR="00543BBA">
        <w:rPr>
          <w:rFonts w:ascii="Helvetica" w:hAnsi="Helvetica"/>
          <w:sz w:val="26"/>
          <w:szCs w:val="26"/>
        </w:rPr>
        <w:t xml:space="preserve"> </w:t>
      </w:r>
      <w:r w:rsidR="00543BBA" w:rsidRPr="00543BBA">
        <w:rPr>
          <w:rFonts w:ascii="Helvetica" w:hAnsi="Helvetica"/>
          <w:sz w:val="26"/>
          <w:szCs w:val="26"/>
        </w:rPr>
        <w:t xml:space="preserve">Researchers who want to collect data from electronic medical records have to follow strict and complicated procedures and obtain </w:t>
      </w:r>
      <w:r w:rsidR="00676FFF">
        <w:rPr>
          <w:rFonts w:ascii="Helvetica" w:hAnsi="Helvetica"/>
          <w:sz w:val="26"/>
          <w:szCs w:val="26"/>
        </w:rPr>
        <w:t>much</w:t>
      </w:r>
      <w:r w:rsidR="00543BBA" w:rsidRPr="00543BBA">
        <w:rPr>
          <w:rFonts w:ascii="Helvetica" w:hAnsi="Helvetica"/>
          <w:sz w:val="26"/>
          <w:szCs w:val="26"/>
        </w:rPr>
        <w:t xml:space="preserve"> permission including patient permission along the way. Often such permission </w:t>
      </w:r>
      <w:r w:rsidR="00676FFF">
        <w:rPr>
          <w:rFonts w:ascii="Helvetica" w:hAnsi="Helvetica"/>
          <w:sz w:val="26"/>
          <w:szCs w:val="26"/>
        </w:rPr>
        <w:t>is</w:t>
      </w:r>
      <w:r w:rsidR="00543BBA" w:rsidRPr="00543BBA">
        <w:rPr>
          <w:rFonts w:ascii="Helvetica" w:hAnsi="Helvetica"/>
          <w:sz w:val="26"/>
          <w:szCs w:val="26"/>
        </w:rPr>
        <w:t xml:space="preserve"> not granted.</w:t>
      </w:r>
    </w:p>
    <w:p w14:paraId="03429230" w14:textId="77777777" w:rsidR="00543BBA" w:rsidRDefault="00543BBA" w:rsidP="003B40C6">
      <w:pPr>
        <w:jc w:val="both"/>
        <w:rPr>
          <w:rFonts w:ascii="Helvetica" w:hAnsi="Helvetica"/>
          <w:sz w:val="26"/>
          <w:szCs w:val="26"/>
        </w:rPr>
      </w:pPr>
    </w:p>
    <w:p w14:paraId="43340AD5" w14:textId="77777777" w:rsidR="00F64AD3" w:rsidRDefault="00F64AD3" w:rsidP="00F64AD3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He Yu</w:t>
      </w:r>
    </w:p>
    <w:p w14:paraId="3E907514" w14:textId="4DE1794A" w:rsidR="00F64AD3" w:rsidRDefault="00F64AD3" w:rsidP="00F64AD3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2018.10.6</w:t>
      </w:r>
    </w:p>
    <w:p w14:paraId="2BEEF61C" w14:textId="296A4CEF" w:rsidR="00543BBA" w:rsidRDefault="00543BBA" w:rsidP="003B40C6">
      <w:pPr>
        <w:jc w:val="both"/>
        <w:rPr>
          <w:ins w:id="6" w:author="L SY" w:date="2018-10-08T12:30:00Z"/>
          <w:rFonts w:ascii="Helvetica" w:hAnsi="Helvetica"/>
          <w:sz w:val="26"/>
          <w:szCs w:val="26"/>
        </w:rPr>
      </w:pPr>
    </w:p>
    <w:p w14:paraId="6E163894" w14:textId="159632D3" w:rsidR="00901914" w:rsidRPr="008644AB" w:rsidRDefault="00901914" w:rsidP="003B40C6">
      <w:pPr>
        <w:jc w:val="both"/>
        <w:rPr>
          <w:rFonts w:ascii="Helvetica" w:hAnsi="Helvetica" w:hint="eastAsia"/>
          <w:sz w:val="26"/>
          <w:szCs w:val="26"/>
        </w:rPr>
      </w:pPr>
      <w:ins w:id="7" w:author="L SY" w:date="2018-10-08T12:30:00Z">
        <w:r>
          <w:rPr>
            <w:rFonts w:ascii="Helvetica" w:hAnsi="Helvetica" w:hint="eastAsia"/>
            <w:sz w:val="26"/>
            <w:szCs w:val="26"/>
          </w:rPr>
          <w:t>听力中大部分信息都包含，文章整体完整，论证清晰，</w:t>
        </w:r>
      </w:ins>
      <w:ins w:id="8" w:author="L SY" w:date="2018-10-08T12:31:00Z">
        <w:r>
          <w:rPr>
            <w:rFonts w:ascii="Helvetica" w:hAnsi="Helvetica" w:hint="eastAsia"/>
            <w:sz w:val="26"/>
            <w:szCs w:val="26"/>
          </w:rPr>
          <w:t>从句使用还需要注意，</w:t>
        </w:r>
      </w:ins>
      <w:ins w:id="9" w:author="L SY" w:date="2018-10-08T12:30:00Z">
        <w:r>
          <w:rPr>
            <w:rFonts w:ascii="Helvetica" w:hAnsi="Helvetica" w:hint="eastAsia"/>
            <w:sz w:val="26"/>
            <w:szCs w:val="26"/>
          </w:rPr>
          <w:t>个别细节错误</w:t>
        </w:r>
        <w:bookmarkStart w:id="10" w:name="_GoBack"/>
        <w:bookmarkEnd w:id="10"/>
        <w:r>
          <w:rPr>
            <w:rFonts w:ascii="Helvetica" w:hAnsi="Helvetica" w:hint="eastAsia"/>
            <w:sz w:val="26"/>
            <w:szCs w:val="26"/>
          </w:rPr>
          <w:t>需</w:t>
        </w:r>
      </w:ins>
      <w:ins w:id="11" w:author="L SY" w:date="2018-10-08T12:31:00Z">
        <w:r>
          <w:rPr>
            <w:rFonts w:ascii="Helvetica" w:hAnsi="Helvetica" w:hint="eastAsia"/>
            <w:sz w:val="26"/>
            <w:szCs w:val="26"/>
          </w:rPr>
          <w:t>注意。</w:t>
        </w:r>
      </w:ins>
    </w:p>
    <w:sectPr w:rsidR="00901914" w:rsidRPr="008644AB" w:rsidSect="004C34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 SY" w:date="2018-10-08T12:22:00Z" w:initials="LS">
    <w:p w14:paraId="40CB0705" w14:textId="41A20A9E" w:rsidR="003505D8" w:rsidRDefault="003505D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这个从句是形容</w:t>
      </w:r>
      <w:r>
        <w:rPr>
          <w:rFonts w:hint="eastAsia"/>
        </w:rPr>
        <w:t>reading</w:t>
      </w:r>
      <w:r>
        <w:rPr>
          <w:rFonts w:hint="eastAsia"/>
        </w:rPr>
        <w:t>里的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吧</w:t>
      </w:r>
    </w:p>
  </w:comment>
  <w:comment w:id="1" w:author="heyu" w:date="2018-10-07T00:08:00Z" w:initials="heyu">
    <w:p w14:paraId="558E7D04" w14:textId="77777777" w:rsidR="00727B62" w:rsidRDefault="00727B6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存疑：</w:t>
      </w:r>
      <w:r>
        <w:rPr>
          <w:rFonts w:hint="eastAsia"/>
        </w:rPr>
        <w:t>ad</w:t>
      </w:r>
      <w:r>
        <w:t>vantages</w:t>
      </w:r>
      <w:r>
        <w:rPr>
          <w:rFonts w:hint="eastAsia"/>
        </w:rPr>
        <w:t>后置定语摆放顺序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CB0705" w15:done="0"/>
  <w15:commentEx w15:paraId="558E7D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CB0705" w16cid:durableId="1F65CA91"/>
  <w16cid:commentId w16cid:paraId="558E7D04" w16cid:durableId="1F63C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 SY">
    <w15:presenceInfo w15:providerId="Windows Live" w15:userId="111ab0fd0fccc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tjS0NLA0MjA3MDFV0lEKTi0uzszPAykwrAUAKaI5DSwAAAA="/>
  </w:docVars>
  <w:rsids>
    <w:rsidRoot w:val="008644AB"/>
    <w:rsid w:val="00242F19"/>
    <w:rsid w:val="00284D6D"/>
    <w:rsid w:val="003505D8"/>
    <w:rsid w:val="00394922"/>
    <w:rsid w:val="003B40C6"/>
    <w:rsid w:val="004A3110"/>
    <w:rsid w:val="004C34E7"/>
    <w:rsid w:val="00543BBA"/>
    <w:rsid w:val="00676FFF"/>
    <w:rsid w:val="00727B62"/>
    <w:rsid w:val="008644AB"/>
    <w:rsid w:val="00901914"/>
    <w:rsid w:val="009C3897"/>
    <w:rsid w:val="00AC1909"/>
    <w:rsid w:val="00B23653"/>
    <w:rsid w:val="00F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8EF5"/>
  <w14:defaultImageDpi w14:val="32767"/>
  <w15:chartTrackingRefBased/>
  <w15:docId w15:val="{23B274D9-40A3-7044-B841-B0B65DC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27B6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27B62"/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727B6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27B6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27B6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27B62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7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</dc:creator>
  <cp:keywords/>
  <dc:description/>
  <cp:lastModifiedBy>L SY</cp:lastModifiedBy>
  <cp:revision>2</cp:revision>
  <dcterms:created xsi:type="dcterms:W3CDTF">2018-10-08T04:31:00Z</dcterms:created>
  <dcterms:modified xsi:type="dcterms:W3CDTF">2018-10-08T04:31:00Z</dcterms:modified>
</cp:coreProperties>
</file>