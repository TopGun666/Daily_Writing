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0691D" w14:textId="77777777" w:rsidR="00A33725" w:rsidRPr="00A33725" w:rsidRDefault="00A33725" w:rsidP="00B50C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both"/>
        <w:rPr>
          <w:rFonts w:ascii="Helvetica Neue" w:hAnsi="Helvetica Neue" w:cs="Helvetica Neue"/>
          <w:b/>
          <w:color w:val="000000"/>
          <w:sz w:val="26"/>
          <w:szCs w:val="26"/>
        </w:rPr>
      </w:pPr>
      <w:r w:rsidRPr="00A33725">
        <w:rPr>
          <w:rFonts w:ascii="Helvetica Neue" w:hAnsi="Helvetica Neue" w:cs="Helvetica Neue"/>
          <w:b/>
          <w:color w:val="000000"/>
          <w:sz w:val="26"/>
          <w:szCs w:val="26"/>
        </w:rPr>
        <w:t>Do you prefer watching TV programmes for knowledge or just for entertainment?</w:t>
      </w:r>
    </w:p>
    <w:p w14:paraId="33460CBC" w14:textId="120F341C" w:rsidR="00C04099" w:rsidRDefault="00666D72" w:rsidP="00B50C09">
      <w:pPr>
        <w:jc w:val="both"/>
        <w:rPr>
          <w:rFonts w:ascii="Helvetica Neue" w:hAnsi="Helvetica Neue"/>
          <w:b/>
          <w:sz w:val="26"/>
          <w:szCs w:val="26"/>
        </w:rPr>
      </w:pPr>
    </w:p>
    <w:p w14:paraId="6C4EC9A5" w14:textId="17B4A295" w:rsidR="002747CC" w:rsidRDefault="00F53C67" w:rsidP="00B50C09">
      <w:pPr>
        <w:jc w:val="both"/>
        <w:rPr>
          <w:rFonts w:ascii="Helvetica Neue" w:hAnsi="Helvetica Neue"/>
          <w:sz w:val="26"/>
          <w:szCs w:val="26"/>
        </w:rPr>
      </w:pPr>
      <w:r>
        <w:rPr>
          <w:rFonts w:ascii="Helvetica Neue" w:hAnsi="Helvetica Neue"/>
          <w:sz w:val="26"/>
          <w:szCs w:val="26"/>
        </w:rPr>
        <w:t>With more and more well-made</w:t>
      </w:r>
      <w:r>
        <w:rPr>
          <w:rFonts w:ascii="Helvetica Neue" w:hAnsi="Helvetica Neue" w:hint="eastAsia"/>
          <w:sz w:val="26"/>
          <w:szCs w:val="26"/>
        </w:rPr>
        <w:t xml:space="preserve"> </w:t>
      </w:r>
      <w:r>
        <w:rPr>
          <w:rFonts w:ascii="Helvetica Neue" w:hAnsi="Helvetica Neue"/>
          <w:sz w:val="26"/>
          <w:szCs w:val="26"/>
        </w:rPr>
        <w:t xml:space="preserve">TV programmes coming into our life, </w:t>
      </w:r>
      <w:r w:rsidR="00B50C09" w:rsidRPr="00F53C67">
        <w:rPr>
          <w:rFonts w:ascii="Helvetica Neue" w:hAnsi="Helvetica Neue"/>
          <w:sz w:val="26"/>
          <w:szCs w:val="26"/>
        </w:rPr>
        <w:t>our</w:t>
      </w:r>
      <w:r w:rsidRPr="00F53C67">
        <w:rPr>
          <w:rFonts w:ascii="Helvetica Neue" w:hAnsi="Helvetica Neue"/>
          <w:sz w:val="26"/>
          <w:szCs w:val="26"/>
        </w:rPr>
        <w:t xml:space="preserve"> life is getting more and more colorful</w:t>
      </w:r>
      <w:r>
        <w:rPr>
          <w:rFonts w:ascii="Helvetica Neue" w:hAnsi="Helvetica Neue" w:hint="eastAsia"/>
          <w:sz w:val="26"/>
          <w:szCs w:val="26"/>
        </w:rPr>
        <w:t>.</w:t>
      </w:r>
      <w:r>
        <w:rPr>
          <w:rFonts w:ascii="Helvetica Neue" w:hAnsi="Helvetica Neue"/>
          <w:sz w:val="26"/>
          <w:szCs w:val="26"/>
        </w:rPr>
        <w:t xml:space="preserve"> </w:t>
      </w:r>
      <w:r>
        <w:rPr>
          <w:rFonts w:ascii="Helvetica Neue" w:hAnsi="Helvetica Neue" w:hint="eastAsia"/>
          <w:sz w:val="26"/>
          <w:szCs w:val="26"/>
        </w:rPr>
        <w:t>While</w:t>
      </w:r>
      <w:r>
        <w:rPr>
          <w:rFonts w:ascii="Helvetica Neue" w:hAnsi="Helvetica Neue"/>
          <w:sz w:val="26"/>
          <w:szCs w:val="26"/>
        </w:rPr>
        <w:t xml:space="preserve"> </w:t>
      </w:r>
      <w:r>
        <w:rPr>
          <w:rFonts w:ascii="Helvetica Neue" w:hAnsi="Helvetica Neue" w:hint="eastAsia"/>
          <w:sz w:val="26"/>
          <w:szCs w:val="26"/>
        </w:rPr>
        <w:t>some</w:t>
      </w:r>
      <w:r>
        <w:rPr>
          <w:rFonts w:ascii="Helvetica Neue" w:hAnsi="Helvetica Neue"/>
          <w:sz w:val="26"/>
          <w:szCs w:val="26"/>
        </w:rPr>
        <w:t xml:space="preserve"> </w:t>
      </w:r>
      <w:r>
        <w:rPr>
          <w:rFonts w:ascii="Helvetica Neue" w:hAnsi="Helvetica Neue" w:hint="eastAsia"/>
          <w:sz w:val="26"/>
          <w:szCs w:val="26"/>
        </w:rPr>
        <w:t>p</w:t>
      </w:r>
      <w:r>
        <w:rPr>
          <w:rFonts w:ascii="Helvetica Neue" w:hAnsi="Helvetica Neue"/>
          <w:sz w:val="26"/>
          <w:szCs w:val="26"/>
        </w:rPr>
        <w:t xml:space="preserve">eople </w:t>
      </w:r>
      <w:r w:rsidR="00B50C09">
        <w:rPr>
          <w:rFonts w:ascii="Helvetica Neue" w:hAnsi="Helvetica Neue"/>
          <w:sz w:val="26"/>
          <w:szCs w:val="26"/>
        </w:rPr>
        <w:t xml:space="preserve">only </w:t>
      </w:r>
      <w:r>
        <w:rPr>
          <w:rFonts w:ascii="Helvetica Neue" w:hAnsi="Helvetica Neue" w:hint="eastAsia"/>
          <w:sz w:val="26"/>
          <w:szCs w:val="26"/>
        </w:rPr>
        <w:t>r</w:t>
      </w:r>
      <w:r>
        <w:rPr>
          <w:rFonts w:ascii="Helvetica Neue" w:hAnsi="Helvetica Neue"/>
          <w:sz w:val="26"/>
          <w:szCs w:val="26"/>
        </w:rPr>
        <w:t xml:space="preserve">egard TV show as </w:t>
      </w:r>
      <w:r w:rsidR="00B50C09">
        <w:rPr>
          <w:rFonts w:ascii="Helvetica Neue" w:hAnsi="Helvetica Neue"/>
          <w:sz w:val="26"/>
          <w:szCs w:val="26"/>
        </w:rPr>
        <w:t xml:space="preserve">entertainment, I think </w:t>
      </w:r>
      <w:r w:rsidR="00B50C09">
        <w:rPr>
          <w:rFonts w:ascii="Arial" w:hAnsi="Arial" w:cs="Arial"/>
          <w:color w:val="333333"/>
          <w:sz w:val="27"/>
          <w:szCs w:val="27"/>
          <w:shd w:val="clear" w:color="auto" w:fill="FFFFFF"/>
        </w:rPr>
        <w:t>broad</w:t>
      </w:r>
      <w:r w:rsidR="00B50C09" w:rsidRPr="00B50C0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knowledge</w:t>
      </w:r>
      <w:r w:rsidR="00B50C09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B50C09">
        <w:rPr>
          <w:rFonts w:ascii="Helvetica Neue" w:hAnsi="Helvetica Neue"/>
          <w:sz w:val="26"/>
          <w:szCs w:val="26"/>
        </w:rPr>
        <w:t xml:space="preserve">and entertainment </w:t>
      </w:r>
      <w:r w:rsidR="00B50C09" w:rsidRPr="00B50C09">
        <w:rPr>
          <w:rFonts w:ascii="Helvetica Neue" w:hAnsi="Helvetica Neue"/>
          <w:sz w:val="26"/>
          <w:szCs w:val="26"/>
        </w:rPr>
        <w:t>can never be separated</w:t>
      </w:r>
      <w:r w:rsidR="004029F1">
        <w:rPr>
          <w:rFonts w:ascii="Helvetica Neue" w:hAnsi="Helvetica Neue"/>
          <w:sz w:val="26"/>
          <w:szCs w:val="26"/>
        </w:rPr>
        <w:t xml:space="preserve">. </w:t>
      </w:r>
    </w:p>
    <w:p w14:paraId="07CDEF9F" w14:textId="026E67CE" w:rsidR="004029F1" w:rsidRDefault="004029F1" w:rsidP="00B50C09">
      <w:pPr>
        <w:jc w:val="both"/>
      </w:pPr>
    </w:p>
    <w:p w14:paraId="6090F06C" w14:textId="119FFB47" w:rsidR="004029F1" w:rsidRPr="00B50C09" w:rsidRDefault="004029F1" w:rsidP="00B50C09">
      <w:pPr>
        <w:jc w:val="both"/>
      </w:pPr>
    </w:p>
    <w:p w14:paraId="05BB72FB" w14:textId="03F9FCD2" w:rsidR="007C7695" w:rsidRDefault="00C610A0" w:rsidP="007C7695">
      <w:pPr>
        <w:rPr>
          <w:rFonts w:ascii="Helvetica Neue" w:hAnsi="Helvetica Neue"/>
          <w:sz w:val="26"/>
          <w:szCs w:val="26"/>
        </w:rPr>
      </w:pPr>
      <w:r>
        <w:rPr>
          <w:rFonts w:ascii="Helvetica Neue" w:hAnsi="Helvetica Neue" w:hint="eastAsia"/>
          <w:sz w:val="26"/>
          <w:szCs w:val="26"/>
        </w:rPr>
        <w:t>To</w:t>
      </w:r>
      <w:r>
        <w:rPr>
          <w:rFonts w:ascii="Helvetica Neue" w:hAnsi="Helvetica Neue"/>
          <w:sz w:val="26"/>
          <w:szCs w:val="26"/>
        </w:rPr>
        <w:t xml:space="preserve"> </w:t>
      </w:r>
      <w:r>
        <w:rPr>
          <w:rFonts w:ascii="Helvetica Neue" w:hAnsi="Helvetica Neue" w:hint="eastAsia"/>
          <w:sz w:val="26"/>
          <w:szCs w:val="26"/>
        </w:rPr>
        <w:t>begin</w:t>
      </w:r>
      <w:r>
        <w:rPr>
          <w:rFonts w:ascii="Helvetica Neue" w:hAnsi="Helvetica Neue"/>
          <w:sz w:val="26"/>
          <w:szCs w:val="26"/>
        </w:rPr>
        <w:t xml:space="preserve"> </w:t>
      </w:r>
      <w:r>
        <w:rPr>
          <w:rFonts w:ascii="Helvetica Neue" w:hAnsi="Helvetica Neue" w:hint="eastAsia"/>
          <w:sz w:val="26"/>
          <w:szCs w:val="26"/>
        </w:rPr>
        <w:t>with</w:t>
      </w:r>
      <w:r w:rsidR="004029F1">
        <w:rPr>
          <w:rFonts w:ascii="Helvetica Neue" w:hAnsi="Helvetica Neue"/>
          <w:sz w:val="26"/>
          <w:szCs w:val="26"/>
        </w:rPr>
        <w:t>, w</w:t>
      </w:r>
      <w:r w:rsidR="004029F1" w:rsidRPr="004029F1">
        <w:rPr>
          <w:rFonts w:ascii="Helvetica Neue" w:hAnsi="Helvetica Neue"/>
          <w:sz w:val="26"/>
          <w:szCs w:val="26"/>
        </w:rPr>
        <w:t xml:space="preserve">atching TV is </w:t>
      </w:r>
      <w:r w:rsidR="007C7695">
        <w:rPr>
          <w:rFonts w:ascii="Helvetica Neue" w:hAnsi="Helvetica Neue" w:hint="eastAsia"/>
          <w:sz w:val="26"/>
          <w:szCs w:val="26"/>
        </w:rPr>
        <w:t>not</w:t>
      </w:r>
      <w:r w:rsidR="007C7695">
        <w:rPr>
          <w:rFonts w:ascii="Helvetica Neue" w:hAnsi="Helvetica Neue"/>
          <w:sz w:val="26"/>
          <w:szCs w:val="26"/>
        </w:rPr>
        <w:t xml:space="preserve"> </w:t>
      </w:r>
      <w:r w:rsidR="007C7695">
        <w:rPr>
          <w:rFonts w:ascii="Helvetica Neue" w:hAnsi="Helvetica Neue" w:hint="eastAsia"/>
          <w:sz w:val="26"/>
          <w:szCs w:val="26"/>
        </w:rPr>
        <w:t>onl</w:t>
      </w:r>
      <w:r w:rsidR="007C7695">
        <w:rPr>
          <w:rFonts w:ascii="Helvetica Neue" w:hAnsi="Helvetica Neue"/>
          <w:sz w:val="26"/>
          <w:szCs w:val="26"/>
        </w:rPr>
        <w:t>y for enter</w:t>
      </w:r>
      <w:r w:rsidR="004029F1" w:rsidRPr="004029F1">
        <w:rPr>
          <w:rFonts w:ascii="Helvetica Neue" w:hAnsi="Helvetica Neue"/>
          <w:sz w:val="26"/>
          <w:szCs w:val="26"/>
        </w:rPr>
        <w:t>tainment</w:t>
      </w:r>
      <w:r w:rsidR="004029F1">
        <w:rPr>
          <w:rFonts w:ascii="Helvetica Neue" w:hAnsi="Helvetica Neue"/>
          <w:sz w:val="26"/>
          <w:szCs w:val="26"/>
        </w:rPr>
        <w:t xml:space="preserve">, </w:t>
      </w:r>
      <w:r w:rsidR="007C7695">
        <w:rPr>
          <w:rFonts w:ascii="Helvetica Neue" w:hAnsi="Helvetica Neue"/>
          <w:sz w:val="26"/>
          <w:szCs w:val="26"/>
        </w:rPr>
        <w:t>but also</w:t>
      </w:r>
      <w:r w:rsidR="004029F1">
        <w:rPr>
          <w:rFonts w:ascii="Helvetica Neue" w:hAnsi="Helvetica Neue"/>
          <w:sz w:val="26"/>
          <w:szCs w:val="26"/>
        </w:rPr>
        <w:t xml:space="preserve"> </w:t>
      </w:r>
      <w:r w:rsidR="004029F1" w:rsidRPr="004029F1">
        <w:rPr>
          <w:rFonts w:ascii="Helvetica Neue" w:hAnsi="Helvetica Neue"/>
          <w:sz w:val="26"/>
          <w:szCs w:val="26"/>
        </w:rPr>
        <w:t>can provide information from all over the world</w:t>
      </w:r>
      <w:r w:rsidR="007C7695">
        <w:rPr>
          <w:rFonts w:ascii="Helvetica Neue" w:hAnsi="Helvetica Neue"/>
          <w:sz w:val="26"/>
          <w:szCs w:val="26"/>
        </w:rPr>
        <w:t xml:space="preserve"> and </w:t>
      </w:r>
      <w:r w:rsidR="007C7695" w:rsidRPr="007C7695">
        <w:rPr>
          <w:rFonts w:ascii="Helvetica Neue" w:hAnsi="Helvetica Neue"/>
          <w:sz w:val="26"/>
          <w:szCs w:val="26"/>
        </w:rPr>
        <w:t>broaden your horizons</w:t>
      </w:r>
      <w:r w:rsidR="007C7695">
        <w:rPr>
          <w:rFonts w:ascii="Helvetica Neue" w:hAnsi="Helvetica Neue" w:hint="eastAsia"/>
          <w:sz w:val="26"/>
          <w:szCs w:val="26"/>
        </w:rPr>
        <w:t>.</w:t>
      </w:r>
      <w:r w:rsidR="007C7695">
        <w:rPr>
          <w:rFonts w:ascii="Helvetica Neue" w:hAnsi="Helvetica Neue"/>
          <w:sz w:val="26"/>
          <w:szCs w:val="26"/>
        </w:rPr>
        <w:t xml:space="preserve"> </w:t>
      </w:r>
      <w:r w:rsidR="007C7695" w:rsidRPr="007C7695">
        <w:rPr>
          <w:rFonts w:ascii="Helvetica Neue" w:eastAsiaTheme="minorEastAsia" w:hAnsi="Helvetica Neue" w:cstheme="minorBidi" w:hint="eastAsia"/>
          <w:sz w:val="26"/>
          <w:szCs w:val="26"/>
        </w:rPr>
        <w:t xml:space="preserve">After a day of school or work you can take a break and enjoy the moment. </w:t>
      </w:r>
      <w:r w:rsidR="007C7695" w:rsidRPr="007C7695">
        <w:rPr>
          <w:rFonts w:ascii="Helvetica Neue" w:eastAsiaTheme="minorEastAsia" w:hAnsi="Helvetica Neue" w:cstheme="minorBidi"/>
          <w:sz w:val="26"/>
          <w:szCs w:val="26"/>
        </w:rPr>
        <w:t>Also,</w:t>
      </w:r>
      <w:r w:rsidR="007C7695" w:rsidRPr="007C7695">
        <w:rPr>
          <w:rFonts w:ascii="Helvetica Neue" w:eastAsiaTheme="minorEastAsia" w:hAnsi="Helvetica Neue" w:cstheme="minorBidi" w:hint="eastAsia"/>
          <w:sz w:val="26"/>
          <w:szCs w:val="26"/>
        </w:rPr>
        <w:t xml:space="preserve"> while you are relaxing, there are different things in the TV that you can learn from, </w:t>
      </w:r>
      <w:r w:rsidR="00C73F0F">
        <w:rPr>
          <w:rFonts w:ascii="Helvetica Neue" w:eastAsiaTheme="minorEastAsia" w:hAnsi="Helvetica Neue" w:cstheme="minorBidi"/>
          <w:sz w:val="26"/>
          <w:szCs w:val="26"/>
        </w:rPr>
        <w:t>such as</w:t>
      </w:r>
      <w:r w:rsidR="007C7695" w:rsidRPr="007C7695">
        <w:rPr>
          <w:rFonts w:ascii="Helvetica Neue" w:eastAsiaTheme="minorEastAsia" w:hAnsi="Helvetica Neue" w:cstheme="minorBidi" w:hint="eastAsia"/>
          <w:sz w:val="26"/>
          <w:szCs w:val="26"/>
        </w:rPr>
        <w:t xml:space="preserve"> the news, it can tell us about the latest events happen</w:t>
      </w:r>
      <w:r w:rsidR="00C73F0F">
        <w:rPr>
          <w:rFonts w:ascii="Helvetica Neue" w:eastAsiaTheme="minorEastAsia" w:hAnsi="Helvetica Neue" w:cstheme="minorBidi" w:hint="eastAsia"/>
          <w:sz w:val="26"/>
          <w:szCs w:val="26"/>
        </w:rPr>
        <w:t>ed</w:t>
      </w:r>
      <w:r w:rsidR="007C7695" w:rsidRPr="007C7695">
        <w:rPr>
          <w:rFonts w:ascii="Helvetica Neue" w:eastAsiaTheme="minorEastAsia" w:hAnsi="Helvetica Neue" w:cstheme="minorBidi" w:hint="eastAsia"/>
          <w:sz w:val="26"/>
          <w:szCs w:val="26"/>
        </w:rPr>
        <w:t xml:space="preserve"> around the world and lots of interesting facts. Even during the soap opera, you can learn thing from the speech they said.</w:t>
      </w:r>
    </w:p>
    <w:p w14:paraId="32C4DC48" w14:textId="45438967" w:rsidR="00C610A0" w:rsidRDefault="00C610A0" w:rsidP="007C7695">
      <w:pPr>
        <w:rPr>
          <w:rFonts w:ascii="Helvetica Neue" w:hAnsi="Helvetica Neue"/>
          <w:sz w:val="26"/>
          <w:szCs w:val="26"/>
        </w:rPr>
      </w:pPr>
    </w:p>
    <w:p w14:paraId="4AFB06B0" w14:textId="3BAE2315" w:rsidR="00C610A0" w:rsidRPr="00AB320B" w:rsidRDefault="00C610A0" w:rsidP="007C7695">
      <w:pPr>
        <w:rPr>
          <w:rFonts w:ascii="Helvetica Neue" w:hAnsi="Helvetica Neue"/>
          <w:sz w:val="26"/>
          <w:szCs w:val="26"/>
        </w:rPr>
      </w:pPr>
      <w:r>
        <w:rPr>
          <w:rFonts w:ascii="Helvetica Neue" w:hAnsi="Helvetica Neue" w:hint="eastAsia"/>
          <w:sz w:val="26"/>
          <w:szCs w:val="26"/>
        </w:rPr>
        <w:t>Moreover,</w:t>
      </w:r>
      <w:r>
        <w:rPr>
          <w:rFonts w:ascii="Helvetica Neue" w:hAnsi="Helvetica Neue"/>
          <w:sz w:val="26"/>
          <w:szCs w:val="26"/>
        </w:rPr>
        <w:t xml:space="preserve"> </w:t>
      </w:r>
      <w:commentRangeStart w:id="0"/>
      <w:r>
        <w:rPr>
          <w:rFonts w:ascii="Helvetica Neue" w:hAnsi="Helvetica Neue"/>
          <w:sz w:val="26"/>
          <w:szCs w:val="26"/>
        </w:rPr>
        <w:t>TV programmes like latest news</w:t>
      </w:r>
      <w:r w:rsidRPr="00C610A0">
        <w:rPr>
          <w:rFonts w:ascii="Helvetica Neue" w:hAnsi="Helvetica Neue"/>
          <w:sz w:val="26"/>
          <w:szCs w:val="26"/>
        </w:rPr>
        <w:t xml:space="preserve"> make people realize what the rest of the world is going on.</w:t>
      </w:r>
      <w:commentRangeEnd w:id="0"/>
      <w:r w:rsidR="00D456C9">
        <w:rPr>
          <w:rStyle w:val="a4"/>
        </w:rPr>
        <w:commentReference w:id="0"/>
      </w:r>
      <w:r w:rsidRPr="00C610A0">
        <w:rPr>
          <w:rFonts w:ascii="Helvetica Neue" w:hAnsi="Helvetica Neue"/>
          <w:sz w:val="26"/>
          <w:szCs w:val="26"/>
        </w:rPr>
        <w:t xml:space="preserve"> Before </w:t>
      </w:r>
      <w:r w:rsidR="00C73F0F">
        <w:rPr>
          <w:rFonts w:ascii="Helvetica Neue" w:hAnsi="Helvetica Neue"/>
          <w:sz w:val="26"/>
          <w:szCs w:val="26"/>
        </w:rPr>
        <w:t xml:space="preserve">a </w:t>
      </w:r>
      <w:r w:rsidRPr="00C610A0">
        <w:rPr>
          <w:rFonts w:ascii="Helvetica Neue" w:hAnsi="Helvetica Neue"/>
          <w:sz w:val="26"/>
          <w:szCs w:val="26"/>
        </w:rPr>
        <w:t>television was invented, people used newspapers, radio to spread the news. But none of this is faster than TV. If somewhere else is having a</w:t>
      </w:r>
      <w:r w:rsidR="00AB320B">
        <w:rPr>
          <w:rFonts w:ascii="Helvetica Neue" w:hAnsi="Helvetica Neue"/>
          <w:sz w:val="26"/>
          <w:szCs w:val="26"/>
        </w:rPr>
        <w:t xml:space="preserve"> breaking news</w:t>
      </w:r>
      <w:r w:rsidRPr="00C610A0">
        <w:rPr>
          <w:rFonts w:ascii="Helvetica Neue" w:hAnsi="Helvetica Neue"/>
          <w:sz w:val="26"/>
          <w:szCs w:val="26"/>
        </w:rPr>
        <w:t>, we can know immediately.</w:t>
      </w:r>
      <w:r w:rsidR="00AB320B">
        <w:rPr>
          <w:rFonts w:ascii="Helvetica Neue" w:hAnsi="Helvetica Neue"/>
          <w:sz w:val="26"/>
          <w:szCs w:val="26"/>
        </w:rPr>
        <w:t xml:space="preserve"> Above all, TV programmes like reality shows </w:t>
      </w:r>
      <w:r w:rsidR="00AB320B" w:rsidRPr="00AB320B">
        <w:rPr>
          <w:rFonts w:ascii="Helvetica Neue" w:hAnsi="Helvetica Neue"/>
          <w:sz w:val="26"/>
          <w:szCs w:val="26"/>
        </w:rPr>
        <w:t xml:space="preserve">provide </w:t>
      </w:r>
      <w:r w:rsidR="00714373" w:rsidRPr="00714373">
        <w:rPr>
          <w:rFonts w:ascii="Helvetica Neue" w:hAnsi="Helvetica Neue"/>
          <w:sz w:val="26"/>
          <w:szCs w:val="26"/>
        </w:rPr>
        <w:t>various</w:t>
      </w:r>
      <w:r w:rsidR="00714373">
        <w:rPr>
          <w:rFonts w:ascii="Helvetica Neue" w:hAnsi="Helvetica Neue"/>
          <w:sz w:val="26"/>
          <w:szCs w:val="26"/>
        </w:rPr>
        <w:t xml:space="preserve"> </w:t>
      </w:r>
      <w:r w:rsidR="00AB320B" w:rsidRPr="00AB320B">
        <w:rPr>
          <w:rFonts w:ascii="Helvetica Neue" w:hAnsi="Helvetica Neue"/>
          <w:sz w:val="26"/>
          <w:szCs w:val="26"/>
        </w:rPr>
        <w:t>topics and experiences for our daily conversations</w:t>
      </w:r>
      <w:r w:rsidR="00AB320B">
        <w:rPr>
          <w:rFonts w:ascii="Helvetica Neue" w:hAnsi="Helvetica Neue" w:hint="eastAsia"/>
          <w:sz w:val="26"/>
          <w:szCs w:val="26"/>
        </w:rPr>
        <w:t>.</w:t>
      </w:r>
    </w:p>
    <w:p w14:paraId="5BA2E839" w14:textId="5D2D3C8A" w:rsidR="00F53C67" w:rsidRDefault="00F53C67" w:rsidP="00B50C09">
      <w:pPr>
        <w:jc w:val="both"/>
        <w:rPr>
          <w:rFonts w:ascii="Helvetica Neue" w:hAnsi="Helvetica Neue"/>
          <w:sz w:val="26"/>
          <w:szCs w:val="26"/>
        </w:rPr>
      </w:pPr>
    </w:p>
    <w:p w14:paraId="21118AF4" w14:textId="4A9EAFDC" w:rsidR="002667BA" w:rsidRDefault="00714373" w:rsidP="00B50C09">
      <w:pPr>
        <w:jc w:val="both"/>
        <w:rPr>
          <w:rFonts w:ascii="Helvetica Neue" w:eastAsiaTheme="minorEastAsia" w:hAnsi="Helvetica Neue" w:cstheme="minorBidi"/>
          <w:sz w:val="26"/>
          <w:szCs w:val="26"/>
        </w:rPr>
      </w:pPr>
      <w:r>
        <w:rPr>
          <w:rFonts w:ascii="Helvetica Neue" w:hAnsi="Helvetica Neue" w:hint="eastAsia"/>
          <w:sz w:val="26"/>
          <w:szCs w:val="26"/>
        </w:rPr>
        <w:t>Finally</w:t>
      </w:r>
      <w:r w:rsidRPr="00714373">
        <w:rPr>
          <w:rFonts w:ascii="Helvetica Neue" w:hAnsi="Helvetica Neue" w:hint="eastAsia"/>
          <w:sz w:val="26"/>
          <w:szCs w:val="26"/>
        </w:rPr>
        <w:t>,</w:t>
      </w:r>
      <w:r>
        <w:rPr>
          <w:rFonts w:ascii="Helvetica Neue" w:hAnsi="Helvetica Neue"/>
          <w:sz w:val="26"/>
          <w:szCs w:val="26"/>
        </w:rPr>
        <w:t xml:space="preserve"> </w:t>
      </w:r>
      <w:r w:rsidRPr="00714373">
        <w:rPr>
          <w:rFonts w:ascii="Helvetica Neue" w:hAnsi="Helvetica Neue"/>
          <w:sz w:val="26"/>
          <w:szCs w:val="26"/>
        </w:rPr>
        <w:t xml:space="preserve">as the saying goes, interest is the best teacher. Many people can learn </w:t>
      </w:r>
      <w:r w:rsidR="002667BA">
        <w:rPr>
          <w:rFonts w:ascii="Helvetica Neue" w:hAnsi="Helvetica Neue"/>
          <w:sz w:val="26"/>
          <w:szCs w:val="26"/>
        </w:rPr>
        <w:t>English</w:t>
      </w:r>
      <w:r w:rsidRPr="00714373">
        <w:rPr>
          <w:rFonts w:ascii="Helvetica Neue" w:hAnsi="Helvetica Neue"/>
          <w:sz w:val="26"/>
          <w:szCs w:val="26"/>
        </w:rPr>
        <w:t xml:space="preserve"> </w:t>
      </w:r>
      <w:r w:rsidR="002667BA">
        <w:rPr>
          <w:rFonts w:ascii="Helvetica Neue" w:hAnsi="Helvetica Neue"/>
          <w:sz w:val="26"/>
          <w:szCs w:val="26"/>
        </w:rPr>
        <w:t xml:space="preserve">on </w:t>
      </w:r>
      <w:r w:rsidRPr="00714373">
        <w:rPr>
          <w:rFonts w:ascii="Helvetica Neue" w:hAnsi="Helvetica Neue"/>
          <w:sz w:val="26"/>
          <w:szCs w:val="26"/>
        </w:rPr>
        <w:t xml:space="preserve">TV </w:t>
      </w:r>
      <w:r w:rsidR="002667BA">
        <w:rPr>
          <w:rFonts w:ascii="Helvetica Neue" w:hAnsi="Helvetica Neue"/>
          <w:sz w:val="26"/>
          <w:szCs w:val="26"/>
        </w:rPr>
        <w:t xml:space="preserve">show, </w:t>
      </w:r>
      <w:r w:rsidRPr="00714373">
        <w:rPr>
          <w:rFonts w:ascii="Helvetica Neue" w:hAnsi="Helvetica Neue"/>
          <w:sz w:val="26"/>
          <w:szCs w:val="26"/>
        </w:rPr>
        <w:t>entertainment, documentaries, sports</w:t>
      </w:r>
      <w:r w:rsidR="002667BA">
        <w:rPr>
          <w:rFonts w:ascii="Helvetica Neue" w:hAnsi="Helvetica Neue"/>
          <w:sz w:val="26"/>
          <w:szCs w:val="26"/>
        </w:rPr>
        <w:t xml:space="preserve"> programmes</w:t>
      </w:r>
      <w:r w:rsidRPr="00714373">
        <w:rPr>
          <w:rFonts w:ascii="Helvetica Neue" w:hAnsi="Helvetica Neue"/>
          <w:sz w:val="26"/>
          <w:szCs w:val="26"/>
        </w:rPr>
        <w:t xml:space="preserve">, </w:t>
      </w:r>
      <w:r w:rsidR="002667BA" w:rsidRPr="00714373">
        <w:rPr>
          <w:rFonts w:ascii="Helvetica Neue" w:hAnsi="Helvetica Neue"/>
          <w:sz w:val="26"/>
          <w:szCs w:val="26"/>
        </w:rPr>
        <w:t>etc.</w:t>
      </w:r>
      <w:r w:rsidR="002667BA">
        <w:rPr>
          <w:rFonts w:ascii="Helvetica Neue" w:hAnsi="Helvetica Neue"/>
          <w:sz w:val="26"/>
          <w:szCs w:val="26"/>
        </w:rPr>
        <w:t xml:space="preserve">, </w:t>
      </w:r>
      <w:r w:rsidR="002667BA">
        <w:rPr>
          <w:rFonts w:ascii="Helvetica Neue" w:hAnsi="Helvetica Neue" w:hint="eastAsia"/>
          <w:sz w:val="26"/>
          <w:szCs w:val="26"/>
        </w:rPr>
        <w:t>wh</w:t>
      </w:r>
      <w:r w:rsidR="002667BA">
        <w:rPr>
          <w:rFonts w:ascii="Helvetica Neue" w:hAnsi="Helvetica Neue"/>
          <w:sz w:val="26"/>
          <w:szCs w:val="26"/>
        </w:rPr>
        <w:t xml:space="preserve">ich is more </w:t>
      </w:r>
      <w:r w:rsidR="002667BA">
        <w:rPr>
          <w:rFonts w:ascii="Helvetica Neue" w:hAnsi="Helvetica Neue" w:hint="eastAsia"/>
          <w:sz w:val="26"/>
          <w:szCs w:val="26"/>
        </w:rPr>
        <w:t>e</w:t>
      </w:r>
      <w:r w:rsidR="002667BA" w:rsidRPr="002667BA">
        <w:rPr>
          <w:rFonts w:ascii="Helvetica Neue" w:hAnsi="Helvetica Neue"/>
          <w:sz w:val="26"/>
          <w:szCs w:val="26"/>
        </w:rPr>
        <w:t>fficient</w:t>
      </w:r>
      <w:r w:rsidR="002667BA">
        <w:rPr>
          <w:rFonts w:ascii="Helvetica Neue" w:hAnsi="Helvetica Neue"/>
          <w:sz w:val="26"/>
          <w:szCs w:val="26"/>
        </w:rPr>
        <w:t xml:space="preserve"> than reading book or </w:t>
      </w:r>
      <w:r w:rsidR="002667BA">
        <w:rPr>
          <w:rFonts w:ascii="Helvetica Neue" w:hAnsi="Helvetica Neue" w:hint="eastAsia"/>
          <w:sz w:val="26"/>
          <w:szCs w:val="26"/>
        </w:rPr>
        <w:t>p</w:t>
      </w:r>
      <w:r w:rsidR="002667BA" w:rsidRPr="002667BA">
        <w:rPr>
          <w:rFonts w:ascii="Helvetica Neue" w:hAnsi="Helvetica Neue"/>
          <w:sz w:val="26"/>
          <w:szCs w:val="26"/>
        </w:rPr>
        <w:t>assively accepting knowledge from the classroom</w:t>
      </w:r>
      <w:r w:rsidR="002667BA">
        <w:rPr>
          <w:rFonts w:ascii="宋体" w:eastAsia="宋体" w:hAnsi="宋体" w:cs="宋体" w:hint="eastAsia"/>
          <w:sz w:val="26"/>
          <w:szCs w:val="26"/>
        </w:rPr>
        <w:t>.</w:t>
      </w:r>
      <w:r w:rsidR="002667BA" w:rsidRPr="002667BA">
        <w:t xml:space="preserve"> </w:t>
      </w:r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>A survey shows that knowledge can be remembered more firmly by learning under the guidance of interest.</w:t>
      </w:r>
      <w:r w:rsidR="002667BA" w:rsidRPr="002667BA">
        <w:t xml:space="preserve"> </w:t>
      </w:r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 xml:space="preserve">Some people may think that </w:t>
      </w:r>
      <w:del w:id="1" w:author="L SY" w:date="2018-10-11T14:09:00Z">
        <w:r w:rsidR="002667BA" w:rsidRPr="002667BA" w:rsidDel="00D456C9">
          <w:rPr>
            <w:rFonts w:ascii="Helvetica Neue" w:eastAsiaTheme="minorEastAsia" w:hAnsi="Helvetica Neue" w:cstheme="minorBidi" w:hint="eastAsia"/>
            <w:sz w:val="26"/>
            <w:szCs w:val="26"/>
          </w:rPr>
          <w:delText>people who must</w:delText>
        </w:r>
      </w:del>
      <w:ins w:id="2" w:author="L SY" w:date="2018-10-11T14:09:00Z">
        <w:r w:rsidR="00D456C9">
          <w:rPr>
            <w:rFonts w:ascii="Helvetica Neue" w:eastAsiaTheme="minorEastAsia" w:hAnsi="Helvetica Neue" w:cstheme="minorBidi" w:hint="eastAsia"/>
            <w:sz w:val="26"/>
            <w:szCs w:val="26"/>
          </w:rPr>
          <w:t>only</w:t>
        </w:r>
      </w:ins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 xml:space="preserve"> hav</w:t>
      </w:r>
      <w:ins w:id="3" w:author="L SY" w:date="2018-10-11T14:10:00Z">
        <w:r w:rsidR="00D456C9">
          <w:rPr>
            <w:rFonts w:ascii="Helvetica Neue" w:eastAsiaTheme="minorEastAsia" w:hAnsi="Helvetica Neue" w:cstheme="minorBidi"/>
            <w:sz w:val="26"/>
            <w:szCs w:val="26"/>
          </w:rPr>
          <w:t>ing</w:t>
        </w:r>
      </w:ins>
      <w:del w:id="4" w:author="L SY" w:date="2018-10-11T14:10:00Z">
        <w:r w:rsidR="002667BA" w:rsidRPr="002667BA" w:rsidDel="00D456C9">
          <w:rPr>
            <w:rFonts w:ascii="Helvetica Neue" w:eastAsiaTheme="minorEastAsia" w:hAnsi="Helvetica Neue" w:cstheme="minorBidi"/>
            <w:sz w:val="26"/>
            <w:szCs w:val="26"/>
          </w:rPr>
          <w:delText>e</w:delText>
        </w:r>
      </w:del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 xml:space="preserve"> strong self-control</w:t>
      </w:r>
      <w:ins w:id="5" w:author="L SY" w:date="2018-10-11T14:10:00Z">
        <w:r w:rsidR="00D456C9">
          <w:rPr>
            <w:rFonts w:ascii="Helvetica Neue" w:eastAsiaTheme="minorEastAsia" w:hAnsi="Helvetica Neue" w:cstheme="minorBidi"/>
            <w:sz w:val="26"/>
            <w:szCs w:val="26"/>
          </w:rPr>
          <w:t>,</w:t>
        </w:r>
      </w:ins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 xml:space="preserve"> can </w:t>
      </w:r>
      <w:ins w:id="6" w:author="L SY" w:date="2018-10-11T14:10:00Z">
        <w:r w:rsidR="00D456C9">
          <w:rPr>
            <w:rFonts w:ascii="Helvetica Neue" w:eastAsiaTheme="minorEastAsia" w:hAnsi="Helvetica Neue" w:cstheme="minorBidi"/>
            <w:sz w:val="26"/>
            <w:szCs w:val="26"/>
          </w:rPr>
          <w:t xml:space="preserve">we </w:t>
        </w:r>
      </w:ins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 xml:space="preserve">learn </w:t>
      </w:r>
      <w:ins w:id="7" w:author="L SY" w:date="2018-10-11T14:11:00Z">
        <w:r w:rsidR="00D456C9">
          <w:rPr>
            <w:rFonts w:ascii="Helvetica Neue" w:eastAsiaTheme="minorEastAsia" w:hAnsi="Helvetica Neue" w:cstheme="minorBidi"/>
            <w:sz w:val="26"/>
            <w:szCs w:val="26"/>
          </w:rPr>
          <w:t xml:space="preserve">something </w:t>
        </w:r>
      </w:ins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 xml:space="preserve">by watching TV, and learning by watching TV programs can easily lead to loss of happiness in watching TV programs. In fact, this is not the case. Learning in entertainment is a casual act, rather than deliberately forcing yourself to </w:t>
      </w:r>
      <w:commentRangeStart w:id="8"/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>learn</w:t>
      </w:r>
      <w:commentRangeEnd w:id="8"/>
      <w:r w:rsidR="00D456C9">
        <w:rPr>
          <w:rStyle w:val="a4"/>
        </w:rPr>
        <w:commentReference w:id="8"/>
      </w:r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>.</w:t>
      </w:r>
    </w:p>
    <w:p w14:paraId="2C181A2D" w14:textId="77777777" w:rsidR="002667BA" w:rsidRDefault="002667BA" w:rsidP="00B50C09">
      <w:pPr>
        <w:jc w:val="both"/>
        <w:rPr>
          <w:rFonts w:ascii="Helvetica Neue" w:eastAsiaTheme="minorEastAsia" w:hAnsi="Helvetica Neue" w:cstheme="minorBidi"/>
          <w:sz w:val="26"/>
          <w:szCs w:val="26"/>
        </w:rPr>
      </w:pPr>
    </w:p>
    <w:p w14:paraId="688ABF34" w14:textId="3F6CB3C9" w:rsidR="002667BA" w:rsidRDefault="00C73F0F" w:rsidP="00B50C09">
      <w:pPr>
        <w:jc w:val="both"/>
        <w:rPr>
          <w:rFonts w:ascii="Helvetica Neue" w:eastAsiaTheme="minorEastAsia" w:hAnsi="Helvetica Neue" w:cstheme="minorBidi"/>
          <w:sz w:val="26"/>
          <w:szCs w:val="26"/>
        </w:rPr>
      </w:pPr>
      <w:r w:rsidRPr="006E3445">
        <w:rPr>
          <w:rFonts w:ascii="Helvetica Neue" w:hAnsi="Helvetica Neue" w:cs="Helvetica Neue"/>
          <w:color w:val="000000"/>
          <w:sz w:val="26"/>
          <w:szCs w:val="26"/>
        </w:rPr>
        <w:t>To conclude</w:t>
      </w:r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>,</w:t>
      </w:r>
      <w:r>
        <w:rPr>
          <w:rFonts w:ascii="Helvetica Neue" w:eastAsiaTheme="minorEastAsia" w:hAnsi="Helvetica Neue" w:cstheme="minorBidi"/>
          <w:sz w:val="26"/>
          <w:szCs w:val="26"/>
        </w:rPr>
        <w:t xml:space="preserve"> </w:t>
      </w:r>
      <w:r w:rsidR="002667BA" w:rsidRPr="002667BA">
        <w:rPr>
          <w:rFonts w:ascii="Helvetica Neue" w:eastAsiaTheme="minorEastAsia" w:hAnsi="Helvetica Neue" w:cstheme="minorBidi"/>
          <w:sz w:val="26"/>
          <w:szCs w:val="26"/>
        </w:rPr>
        <w:t>judging from the reasoning and examples as well as the sub points I presented as above,</w:t>
      </w:r>
      <w:r>
        <w:rPr>
          <w:rFonts w:ascii="Helvetica Neue" w:eastAsiaTheme="minorEastAsia" w:hAnsi="Helvetica Neue" w:cstheme="minorBidi"/>
          <w:sz w:val="26"/>
          <w:szCs w:val="26"/>
        </w:rPr>
        <w:t xml:space="preserve"> </w:t>
      </w:r>
      <w:r>
        <w:rPr>
          <w:rFonts w:ascii="Helvetica Neue" w:eastAsiaTheme="minorEastAsia" w:hAnsi="Helvetica Neue" w:cstheme="minorBidi" w:hint="eastAsia"/>
          <w:sz w:val="26"/>
          <w:szCs w:val="26"/>
        </w:rPr>
        <w:t>I</w:t>
      </w:r>
      <w:r>
        <w:rPr>
          <w:rFonts w:ascii="Helvetica Neue" w:eastAsiaTheme="minorEastAsia" w:hAnsi="Helvetica Neue" w:cstheme="minorBidi"/>
          <w:sz w:val="26"/>
          <w:szCs w:val="26"/>
        </w:rPr>
        <w:t xml:space="preserve"> </w:t>
      </w:r>
      <w:r>
        <w:rPr>
          <w:rFonts w:ascii="Helvetica Neue" w:eastAsiaTheme="minorEastAsia" w:hAnsi="Helvetica Neue" w:cstheme="minorBidi" w:hint="eastAsia"/>
          <w:sz w:val="26"/>
          <w:szCs w:val="26"/>
        </w:rPr>
        <w:t>prefer</w:t>
      </w:r>
      <w:r>
        <w:rPr>
          <w:rFonts w:ascii="Helvetica Neue" w:eastAsiaTheme="minorEastAsia" w:hAnsi="Helvetica Neue" w:cstheme="minorBidi"/>
          <w:sz w:val="26"/>
          <w:szCs w:val="26"/>
        </w:rPr>
        <w:t xml:space="preserve"> </w:t>
      </w:r>
      <w:r>
        <w:rPr>
          <w:rFonts w:ascii="Helvetica Neue" w:eastAsiaTheme="minorEastAsia" w:hAnsi="Helvetica Neue" w:cstheme="minorBidi" w:hint="eastAsia"/>
          <w:sz w:val="26"/>
          <w:szCs w:val="26"/>
        </w:rPr>
        <w:t>t</w:t>
      </w:r>
      <w:r>
        <w:rPr>
          <w:rFonts w:ascii="Helvetica Neue" w:eastAsiaTheme="minorEastAsia" w:hAnsi="Helvetica Neue" w:cstheme="minorBidi"/>
          <w:sz w:val="26"/>
          <w:szCs w:val="26"/>
        </w:rPr>
        <w:t>o watch TV programmes not just for entertainment but also knowledge.</w:t>
      </w:r>
    </w:p>
    <w:p w14:paraId="083DF3BD" w14:textId="2A080D8F" w:rsidR="002667BA" w:rsidRDefault="002667BA" w:rsidP="00B50C09">
      <w:pPr>
        <w:jc w:val="both"/>
        <w:rPr>
          <w:rFonts w:ascii="Helvetica Neue" w:eastAsiaTheme="minorEastAsia" w:hAnsi="Helvetica Neue" w:cstheme="minorBidi"/>
          <w:sz w:val="26"/>
          <w:szCs w:val="26"/>
        </w:rPr>
      </w:pPr>
    </w:p>
    <w:p w14:paraId="11FCEF68" w14:textId="6228C291" w:rsidR="00C73F0F" w:rsidRDefault="00C73F0F" w:rsidP="00B50C09">
      <w:pPr>
        <w:jc w:val="both"/>
        <w:rPr>
          <w:rFonts w:ascii="Helvetica Neue" w:eastAsiaTheme="minorEastAsia" w:hAnsi="Helvetica Neue" w:cstheme="minorBidi"/>
          <w:sz w:val="26"/>
          <w:szCs w:val="26"/>
        </w:rPr>
      </w:pPr>
      <w:r>
        <w:rPr>
          <w:rFonts w:ascii="Helvetica Neue" w:eastAsiaTheme="minorEastAsia" w:hAnsi="Helvetica Neue" w:cstheme="minorBidi"/>
          <w:sz w:val="26"/>
          <w:szCs w:val="26"/>
        </w:rPr>
        <w:t>He Yu</w:t>
      </w:r>
    </w:p>
    <w:p w14:paraId="50BD3062" w14:textId="34DCE5D3" w:rsidR="00C73F0F" w:rsidRDefault="00C73F0F" w:rsidP="00B50C09">
      <w:pPr>
        <w:jc w:val="both"/>
        <w:rPr>
          <w:ins w:id="9" w:author="L SY" w:date="2018-10-11T14:11:00Z"/>
          <w:rFonts w:ascii="Helvetica Neue" w:eastAsiaTheme="minorEastAsia" w:hAnsi="Helvetica Neue" w:cstheme="minorBidi"/>
          <w:sz w:val="26"/>
          <w:szCs w:val="26"/>
        </w:rPr>
      </w:pPr>
      <w:r>
        <w:rPr>
          <w:rFonts w:ascii="Helvetica Neue" w:eastAsiaTheme="minorEastAsia" w:hAnsi="Helvetica Neue" w:cstheme="minorBidi"/>
          <w:sz w:val="26"/>
          <w:szCs w:val="26"/>
        </w:rPr>
        <w:t>2018.10.10</w:t>
      </w:r>
    </w:p>
    <w:p w14:paraId="19699E54" w14:textId="03EBCBB8" w:rsidR="00D456C9" w:rsidRDefault="00D456C9" w:rsidP="00B50C09">
      <w:pPr>
        <w:jc w:val="both"/>
        <w:rPr>
          <w:ins w:id="10" w:author="L SY" w:date="2018-10-11T14:11:00Z"/>
          <w:rFonts w:ascii="Helvetica Neue" w:eastAsiaTheme="minorEastAsia" w:hAnsi="Helvetica Neue" w:cstheme="minorBidi"/>
          <w:sz w:val="26"/>
          <w:szCs w:val="26"/>
        </w:rPr>
      </w:pPr>
    </w:p>
    <w:p w14:paraId="07F30519" w14:textId="1924BAD4" w:rsidR="00D456C9" w:rsidRDefault="00D456C9" w:rsidP="00B50C09">
      <w:pPr>
        <w:jc w:val="both"/>
        <w:rPr>
          <w:ins w:id="11" w:author="L SY" w:date="2018-10-11T14:13:00Z"/>
          <w:rFonts w:ascii="Helvetica Neue" w:eastAsiaTheme="minorEastAsia" w:hAnsi="Helvetica Neue" w:cstheme="minorBidi"/>
          <w:sz w:val="26"/>
          <w:szCs w:val="26"/>
        </w:rPr>
      </w:pPr>
      <w:ins w:id="12" w:author="L SY" w:date="2018-10-11T14:11:00Z">
        <w:r>
          <w:rPr>
            <w:rFonts w:ascii="Helvetica Neue" w:eastAsiaTheme="minorEastAsia" w:hAnsi="Helvetica Neue" w:cstheme="minorBidi" w:hint="eastAsia"/>
            <w:sz w:val="26"/>
            <w:szCs w:val="26"/>
          </w:rPr>
          <w:lastRenderedPageBreak/>
          <w:t>论证有点不足，</w:t>
        </w:r>
      </w:ins>
      <w:ins w:id="13" w:author="L SY" w:date="2018-10-11T14:14:00Z">
        <w:r w:rsidR="00E46E72">
          <w:rPr>
            <w:rFonts w:ascii="Helvetica Neue" w:eastAsiaTheme="minorEastAsia" w:hAnsi="Helvetica Neue" w:cstheme="minorBidi" w:hint="eastAsia"/>
            <w:sz w:val="26"/>
            <w:szCs w:val="26"/>
          </w:rPr>
          <w:t>前两段论据有点重叠，</w:t>
        </w:r>
      </w:ins>
      <w:ins w:id="14" w:author="L SY" w:date="2018-10-11T14:11:00Z">
        <w:r>
          <w:rPr>
            <w:rFonts w:ascii="Helvetica Neue" w:eastAsiaTheme="minorEastAsia" w:hAnsi="Helvetica Neue" w:cstheme="minorBidi" w:hint="eastAsia"/>
            <w:sz w:val="26"/>
            <w:szCs w:val="26"/>
          </w:rPr>
          <w:t>可以通过举例或者</w:t>
        </w:r>
      </w:ins>
      <w:ins w:id="15" w:author="L SY" w:date="2018-10-11T14:12:00Z">
        <w:r>
          <w:rPr>
            <w:rFonts w:ascii="Helvetica Neue" w:eastAsiaTheme="minorEastAsia" w:hAnsi="Helvetica Neue" w:cstheme="minorBidi" w:hint="eastAsia"/>
            <w:sz w:val="26"/>
            <w:szCs w:val="26"/>
          </w:rPr>
          <w:t>反向论证等方法扩充文章内容</w:t>
        </w:r>
      </w:ins>
      <w:ins w:id="16" w:author="L SY" w:date="2018-10-11T14:15:00Z">
        <w:r w:rsidR="00666D72">
          <w:rPr>
            <w:rFonts w:ascii="Helvetica Neue" w:eastAsiaTheme="minorEastAsia" w:hAnsi="Helvetica Neue" w:cstheme="minorBidi" w:hint="eastAsia"/>
            <w:sz w:val="26"/>
            <w:szCs w:val="26"/>
          </w:rPr>
          <w:t>；或者可以一段写</w:t>
        </w:r>
      </w:ins>
      <w:ins w:id="17" w:author="L SY" w:date="2018-10-11T14:16:00Z">
        <w:r w:rsidR="00666D72">
          <w:rPr>
            <w:rFonts w:ascii="Helvetica Neue" w:eastAsiaTheme="minorEastAsia" w:hAnsi="Helvetica Neue" w:cstheme="minorBidi" w:hint="eastAsia"/>
            <w:sz w:val="26"/>
            <w:szCs w:val="26"/>
          </w:rPr>
          <w:t>愉快地学习，比如通过看肥皂剧、综</w:t>
        </w:r>
        <w:proofErr w:type="gramStart"/>
        <w:r w:rsidR="00666D72">
          <w:rPr>
            <w:rFonts w:ascii="Helvetica Neue" w:eastAsiaTheme="minorEastAsia" w:hAnsi="Helvetica Neue" w:cstheme="minorBidi" w:hint="eastAsia"/>
            <w:sz w:val="26"/>
            <w:szCs w:val="26"/>
          </w:rPr>
          <w:t>艺等等学</w:t>
        </w:r>
        <w:proofErr w:type="gramEnd"/>
        <w:r w:rsidR="00666D72">
          <w:rPr>
            <w:rFonts w:ascii="Helvetica Neue" w:eastAsiaTheme="minorEastAsia" w:hAnsi="Helvetica Neue" w:cstheme="minorBidi" w:hint="eastAsia"/>
            <w:sz w:val="26"/>
            <w:szCs w:val="26"/>
          </w:rPr>
          <w:t>英语，一段写相较于其他媒体，报纸、广播等，电视新闻传播的速度很快</w:t>
        </w:r>
      </w:ins>
      <w:ins w:id="18" w:author="L SY" w:date="2018-10-11T14:17:00Z">
        <w:r w:rsidR="00666D72">
          <w:rPr>
            <w:rFonts w:ascii="Helvetica Neue" w:eastAsiaTheme="minorEastAsia" w:hAnsi="Helvetica Neue" w:cstheme="minorBidi" w:hint="eastAsia"/>
            <w:sz w:val="26"/>
            <w:szCs w:val="26"/>
          </w:rPr>
          <w:t>（个人意见，仅供参考）</w:t>
        </w:r>
      </w:ins>
    </w:p>
    <w:p w14:paraId="565A15B8" w14:textId="0E8D3AD0" w:rsidR="00D456C9" w:rsidRPr="002667BA" w:rsidRDefault="00D456C9" w:rsidP="00B50C09">
      <w:pPr>
        <w:jc w:val="both"/>
        <w:rPr>
          <w:rFonts w:ascii="Helvetica Neue" w:eastAsiaTheme="minorEastAsia" w:hAnsi="Helvetica Neue" w:cstheme="minorBidi" w:hint="eastAsia"/>
          <w:sz w:val="26"/>
          <w:szCs w:val="26"/>
        </w:rPr>
      </w:pPr>
      <w:ins w:id="19" w:author="L SY" w:date="2018-10-11T14:13:00Z">
        <w:r>
          <w:rPr>
            <w:rFonts w:ascii="Helvetica Neue" w:eastAsiaTheme="minorEastAsia" w:hAnsi="Helvetica Neue" w:cstheme="minorBidi" w:hint="eastAsia"/>
            <w:sz w:val="26"/>
            <w:szCs w:val="26"/>
          </w:rPr>
          <w:t>之前一个老师说，独立写作最好不要用第二人称</w:t>
        </w:r>
      </w:ins>
      <w:bookmarkStart w:id="20" w:name="_GoBack"/>
      <w:bookmarkEnd w:id="20"/>
    </w:p>
    <w:sectPr w:rsidR="00D456C9" w:rsidRPr="002667BA" w:rsidSect="00BB55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 SY" w:date="2018-10-11T14:06:00Z" w:initials="LS">
    <w:p w14:paraId="03B6F7D4" w14:textId="7C108D66" w:rsidR="00D456C9" w:rsidRPr="00D456C9" w:rsidRDefault="00D456C9">
      <w:pPr>
        <w:pStyle w:val="a5"/>
        <w:rPr>
          <w:rFonts w:eastAsiaTheme="minorEastAsia" w:hint="eastAsia"/>
        </w:rPr>
      </w:pPr>
      <w:r>
        <w:rPr>
          <w:rStyle w:val="a4"/>
        </w:rPr>
        <w:annotationRef/>
      </w:r>
      <w:r>
        <w:rPr>
          <w:rFonts w:eastAsiaTheme="minorEastAsia" w:hint="eastAsia"/>
        </w:rPr>
        <w:t>这一段和上一段</w:t>
      </w:r>
      <w:r>
        <w:rPr>
          <w:rFonts w:eastAsiaTheme="minorEastAsia" w:hint="eastAsia"/>
        </w:rPr>
        <w:t>news</w:t>
      </w:r>
      <w:r>
        <w:rPr>
          <w:rFonts w:eastAsiaTheme="minorEastAsia" w:hint="eastAsia"/>
        </w:rPr>
        <w:t>感觉有点重复了，如果并到第一段会不会好一点？这样第一段内容也更充实一点</w:t>
      </w:r>
    </w:p>
  </w:comment>
  <w:comment w:id="8" w:author="L SY" w:date="2018-10-11T14:11:00Z" w:initials="LS">
    <w:p w14:paraId="44CD5C25" w14:textId="0C625ED6" w:rsidR="00D456C9" w:rsidRPr="00D456C9" w:rsidRDefault="00D456C9">
      <w:pPr>
        <w:pStyle w:val="a5"/>
        <w:rPr>
          <w:rFonts w:eastAsiaTheme="minorEastAsia" w:hint="eastAsia"/>
        </w:rPr>
      </w:pPr>
      <w:r>
        <w:rPr>
          <w:rStyle w:val="a4"/>
        </w:rPr>
        <w:annotationRef/>
      </w:r>
      <w:r>
        <w:rPr>
          <w:rFonts w:eastAsiaTheme="minorEastAsia" w:hint="eastAsia"/>
        </w:rPr>
        <w:t>可以通过举例说明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B6F7D4" w15:done="0"/>
  <w15:commentEx w15:paraId="44CD5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B6F7D4" w16cid:durableId="1F69D76D"/>
  <w16cid:commentId w16cid:paraId="44CD5C25" w16cid:durableId="1F69D8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 SY">
    <w15:presenceInfo w15:providerId="Windows Live" w15:userId="111ab0fd0fccc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3NDQxsjA2tTQ3MDFU0lEKTi0uzszPAykwrAUATs9sLiwAAAA="/>
  </w:docVars>
  <w:rsids>
    <w:rsidRoot w:val="00A33725"/>
    <w:rsid w:val="00173415"/>
    <w:rsid w:val="002667BA"/>
    <w:rsid w:val="002747CC"/>
    <w:rsid w:val="004029F1"/>
    <w:rsid w:val="004C34E7"/>
    <w:rsid w:val="00513927"/>
    <w:rsid w:val="00547A2C"/>
    <w:rsid w:val="00666D72"/>
    <w:rsid w:val="00714373"/>
    <w:rsid w:val="007C7695"/>
    <w:rsid w:val="009C3897"/>
    <w:rsid w:val="00A33725"/>
    <w:rsid w:val="00AB320B"/>
    <w:rsid w:val="00AC1909"/>
    <w:rsid w:val="00B23653"/>
    <w:rsid w:val="00B50C09"/>
    <w:rsid w:val="00C26274"/>
    <w:rsid w:val="00C57BAA"/>
    <w:rsid w:val="00C610A0"/>
    <w:rsid w:val="00C73F0F"/>
    <w:rsid w:val="00D456C9"/>
    <w:rsid w:val="00E46E72"/>
    <w:rsid w:val="00F5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F0CB"/>
  <w14:defaultImageDpi w14:val="32767"/>
  <w15:chartTrackingRefBased/>
  <w15:docId w15:val="{CC244E6D-8BB6-D34E-AB14-5BFEE85E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B320B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C7695"/>
  </w:style>
  <w:style w:type="character" w:styleId="a3">
    <w:name w:val="Hyperlink"/>
    <w:basedOn w:val="a0"/>
    <w:uiPriority w:val="99"/>
    <w:semiHidden/>
    <w:unhideWhenUsed/>
    <w:rsid w:val="007C7695"/>
    <w:rPr>
      <w:color w:val="0000FF"/>
      <w:u w:val="single"/>
    </w:rPr>
  </w:style>
  <w:style w:type="character" w:customStyle="1" w:styleId="opdicttext1">
    <w:name w:val="op_dict_text1"/>
    <w:basedOn w:val="a0"/>
    <w:rsid w:val="00AB320B"/>
  </w:style>
  <w:style w:type="character" w:customStyle="1" w:styleId="opdicttext2">
    <w:name w:val="op_dict_text2"/>
    <w:basedOn w:val="a0"/>
    <w:rsid w:val="00AB320B"/>
  </w:style>
  <w:style w:type="character" w:styleId="a4">
    <w:name w:val="annotation reference"/>
    <w:basedOn w:val="a0"/>
    <w:uiPriority w:val="99"/>
    <w:semiHidden/>
    <w:unhideWhenUsed/>
    <w:rsid w:val="00D456C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D456C9"/>
  </w:style>
  <w:style w:type="character" w:customStyle="1" w:styleId="a6">
    <w:name w:val="批注文字 字符"/>
    <w:basedOn w:val="a0"/>
    <w:link w:val="a5"/>
    <w:uiPriority w:val="99"/>
    <w:semiHidden/>
    <w:rsid w:val="00D456C9"/>
    <w:rPr>
      <w:rFonts w:ascii="Times New Roman" w:eastAsia="Times New Roman" w:hAnsi="Times New Roman" w:cs="Times New Roma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456C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D456C9"/>
    <w:rPr>
      <w:rFonts w:ascii="Times New Roman" w:eastAsia="Times New Roman" w:hAnsi="Times New Roman" w:cs="Times New Roman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456C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456C9"/>
    <w:rPr>
      <w:rFonts w:ascii="Times New Roman" w:eastAsia="Times New Roman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D456C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456C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</dc:creator>
  <cp:keywords/>
  <dc:description/>
  <cp:lastModifiedBy>L SY</cp:lastModifiedBy>
  <cp:revision>3</cp:revision>
  <dcterms:created xsi:type="dcterms:W3CDTF">2018-10-11T06:14:00Z</dcterms:created>
  <dcterms:modified xsi:type="dcterms:W3CDTF">2018-10-11T06:17:00Z</dcterms:modified>
</cp:coreProperties>
</file>