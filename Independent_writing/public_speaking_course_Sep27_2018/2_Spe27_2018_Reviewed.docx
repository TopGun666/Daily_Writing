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9FA3E" w14:textId="77777777" w:rsidR="00587304" w:rsidRPr="007A5661" w:rsidRDefault="00587304"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b/>
          <w:color w:val="000000"/>
          <w:sz w:val="26"/>
          <w:szCs w:val="26"/>
        </w:rPr>
      </w:pPr>
      <w:r w:rsidRPr="007A5661">
        <w:rPr>
          <w:rFonts w:ascii="Helvetica Neue" w:hAnsi="Helvetica Neue" w:cs="Helvetica Neue"/>
          <w:b/>
          <w:color w:val="000000"/>
          <w:sz w:val="26"/>
          <w:szCs w:val="26"/>
        </w:rPr>
        <w:t>Do you agree or disagree with the following statement: Universities should require every graduation student</w:t>
      </w:r>
      <w:r w:rsidR="00481FB6" w:rsidRPr="007A5661">
        <w:rPr>
          <w:rFonts w:ascii="Helvetica Neue" w:hAnsi="Helvetica Neue" w:cs="Helvetica Neue"/>
          <w:b/>
          <w:color w:val="000000"/>
          <w:sz w:val="26"/>
          <w:szCs w:val="26"/>
        </w:rPr>
        <w:t>s</w:t>
      </w:r>
      <w:r w:rsidRPr="007A5661">
        <w:rPr>
          <w:rFonts w:ascii="Helvetica Neue" w:hAnsi="Helvetica Neue" w:cs="Helvetica Neue"/>
          <w:b/>
          <w:color w:val="000000"/>
          <w:sz w:val="26"/>
          <w:szCs w:val="26"/>
        </w:rPr>
        <w:t xml:space="preserve"> to take public speaking </w:t>
      </w:r>
      <w:proofErr w:type="gramStart"/>
      <w:r w:rsidRPr="007A5661">
        <w:rPr>
          <w:rFonts w:ascii="Helvetica Neue" w:hAnsi="Helvetica Neue" w:cs="Helvetica Neue"/>
          <w:b/>
          <w:color w:val="000000"/>
          <w:sz w:val="26"/>
          <w:szCs w:val="26"/>
        </w:rPr>
        <w:t>courses.</w:t>
      </w:r>
      <w:proofErr w:type="gramEnd"/>
      <w:r w:rsidRPr="007A5661">
        <w:rPr>
          <w:rFonts w:ascii="Helvetica Neue" w:hAnsi="Helvetica Neue" w:cs="Helvetica Neue"/>
          <w:b/>
          <w:color w:val="000000"/>
          <w:sz w:val="26"/>
          <w:szCs w:val="26"/>
        </w:rPr>
        <w:t xml:space="preserve"> Give specific examples and details to support your answer.</w:t>
      </w:r>
    </w:p>
    <w:p w14:paraId="7121EE91" w14:textId="77777777" w:rsidR="006F7FDE" w:rsidRDefault="006F7FDE"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3DCA2CE8" w14:textId="3D3AA251" w:rsidR="00C04099" w:rsidRDefault="006F7FDE"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Pr>
          <w:rFonts w:ascii="Helvetica Neue" w:hAnsi="Helvetica Neue" w:cs="Helvetica Neue"/>
          <w:color w:val="000000"/>
          <w:sz w:val="26"/>
          <w:szCs w:val="26"/>
        </w:rPr>
        <w:t>I</w:t>
      </w:r>
      <w:r>
        <w:rPr>
          <w:rFonts w:ascii="Helvetica Neue" w:hAnsi="Helvetica Neue" w:cs="Helvetica Neue" w:hint="eastAsia"/>
          <w:color w:val="000000"/>
          <w:sz w:val="26"/>
          <w:szCs w:val="26"/>
        </w:rPr>
        <w:t>t</w:t>
      </w:r>
      <w:r>
        <w:rPr>
          <w:rFonts w:ascii="Helvetica Neue" w:hAnsi="Helvetica Neue" w:cs="Helvetica Neue"/>
          <w:color w:val="000000"/>
          <w:sz w:val="26"/>
          <w:szCs w:val="26"/>
        </w:rPr>
        <w:t xml:space="preserve"> </w:t>
      </w:r>
      <w:r>
        <w:rPr>
          <w:rFonts w:ascii="Helvetica Neue" w:hAnsi="Helvetica Neue" w:cs="Helvetica Neue" w:hint="eastAsia"/>
          <w:color w:val="000000"/>
          <w:sz w:val="26"/>
          <w:szCs w:val="26"/>
        </w:rPr>
        <w:t>is</w:t>
      </w:r>
      <w:r>
        <w:rPr>
          <w:rFonts w:ascii="Helvetica Neue" w:hAnsi="Helvetica Neue" w:cs="Helvetica Neue"/>
          <w:color w:val="000000"/>
          <w:sz w:val="26"/>
          <w:szCs w:val="26"/>
        </w:rPr>
        <w:t xml:space="preserve"> well known that, nearly all universities require</w:t>
      </w:r>
      <w:del w:id="0" w:author="L SY" w:date="2018-09-30T22:22:00Z">
        <w:r w:rsidDel="000237A3">
          <w:rPr>
            <w:rFonts w:ascii="Helvetica Neue" w:hAnsi="Helvetica Neue" w:cs="Helvetica Neue"/>
            <w:color w:val="000000"/>
            <w:sz w:val="26"/>
            <w:szCs w:val="26"/>
          </w:rPr>
          <w:delText>d</w:delText>
        </w:r>
      </w:del>
      <w:r>
        <w:rPr>
          <w:rFonts w:ascii="Helvetica Neue" w:hAnsi="Helvetica Neue" w:cs="Helvetica Neue"/>
          <w:color w:val="000000"/>
          <w:sz w:val="26"/>
          <w:szCs w:val="26"/>
        </w:rPr>
        <w:t xml:space="preserve"> their graduation students to deliver a public speech before their graduating</w:t>
      </w:r>
      <w:r w:rsidR="006449D1">
        <w:rPr>
          <w:rFonts w:ascii="Helvetica Neue" w:hAnsi="Helvetica Neue" w:cs="Helvetica Neue"/>
          <w:color w:val="000000"/>
          <w:sz w:val="26"/>
          <w:szCs w:val="26"/>
        </w:rPr>
        <w:t xml:space="preserve"> in China. Recently, it has become a hotly debated question that whether or not college students should take compulsory public speaking classes. Some people argue that delivering speech in public </w:t>
      </w:r>
      <w:r w:rsidR="006449D1">
        <w:rPr>
          <w:rFonts w:ascii="Helvetica Neue" w:hAnsi="Helvetica Neue" w:cs="Helvetica Neue" w:hint="eastAsia"/>
          <w:color w:val="000000"/>
          <w:sz w:val="26"/>
          <w:szCs w:val="26"/>
        </w:rPr>
        <w:t>is</w:t>
      </w:r>
      <w:r w:rsidR="006449D1">
        <w:rPr>
          <w:rFonts w:ascii="Helvetica Neue" w:hAnsi="Helvetica Neue" w:cs="Helvetica Neue"/>
          <w:color w:val="000000"/>
          <w:sz w:val="26"/>
          <w:szCs w:val="26"/>
        </w:rPr>
        <w:t xml:space="preserve"> useless for most college students.</w:t>
      </w:r>
      <w:r w:rsidR="006449D1" w:rsidRPr="006449D1">
        <w:t xml:space="preserve"> </w:t>
      </w:r>
      <w:r w:rsidR="00481FB6">
        <w:t xml:space="preserve"> </w:t>
      </w:r>
      <w:r w:rsidR="00481FB6">
        <w:rPr>
          <w:rFonts w:ascii="Helvetica Neue" w:hAnsi="Helvetica Neue" w:cs="Helvetica Neue"/>
          <w:color w:val="000000"/>
          <w:sz w:val="26"/>
          <w:szCs w:val="26"/>
        </w:rPr>
        <w:t>As a result,</w:t>
      </w:r>
      <w:r w:rsidR="006449D1" w:rsidRPr="006449D1">
        <w:rPr>
          <w:rFonts w:ascii="Helvetica Neue" w:hAnsi="Helvetica Neue" w:cs="Helvetica Neue"/>
          <w:color w:val="000000"/>
          <w:sz w:val="26"/>
          <w:szCs w:val="26"/>
        </w:rPr>
        <w:t xml:space="preserve"> it is </w:t>
      </w:r>
      <w:del w:id="1" w:author="L SY" w:date="2018-09-30T22:28:00Z">
        <w:r w:rsidR="00481FB6" w:rsidDel="000237A3">
          <w:rPr>
            <w:rFonts w:ascii="Helvetica Neue" w:hAnsi="Helvetica Neue" w:cs="Helvetica Neue" w:hint="eastAsia"/>
            <w:color w:val="000000"/>
            <w:sz w:val="26"/>
            <w:szCs w:val="26"/>
          </w:rPr>
          <w:delText>not</w:delText>
        </w:r>
        <w:r w:rsidR="00481FB6" w:rsidDel="000237A3">
          <w:rPr>
            <w:rFonts w:ascii="Helvetica Neue" w:hAnsi="Helvetica Neue" w:cs="Helvetica Neue"/>
            <w:color w:val="000000"/>
            <w:sz w:val="26"/>
            <w:szCs w:val="26"/>
          </w:rPr>
          <w:delText xml:space="preserve"> </w:delText>
        </w:r>
        <w:r w:rsidR="006449D1" w:rsidRPr="006449D1" w:rsidDel="000237A3">
          <w:rPr>
            <w:rFonts w:ascii="Helvetica Neue" w:hAnsi="Helvetica Neue" w:cs="Helvetica Neue"/>
            <w:color w:val="000000"/>
            <w:sz w:val="26"/>
            <w:szCs w:val="26"/>
          </w:rPr>
          <w:delText>necessary</w:delText>
        </w:r>
      </w:del>
      <w:ins w:id="2" w:author="L SY" w:date="2018-09-30T22:28:00Z">
        <w:r w:rsidR="000237A3">
          <w:rPr>
            <w:rFonts w:ascii="Helvetica Neue" w:hAnsi="Helvetica Neue" w:cs="Helvetica Neue"/>
            <w:color w:val="000000"/>
            <w:sz w:val="26"/>
            <w:szCs w:val="26"/>
          </w:rPr>
          <w:t>unnecessary</w:t>
        </w:r>
      </w:ins>
      <w:r w:rsidR="006449D1" w:rsidRPr="006449D1">
        <w:rPr>
          <w:rFonts w:ascii="Helvetica Neue" w:hAnsi="Helvetica Neue" w:cs="Helvetica Neue"/>
          <w:color w:val="000000"/>
          <w:sz w:val="26"/>
          <w:szCs w:val="26"/>
        </w:rPr>
        <w:t xml:space="preserve"> for </w:t>
      </w:r>
      <w:r w:rsidR="00481FB6">
        <w:rPr>
          <w:rFonts w:ascii="Helvetica Neue" w:hAnsi="Helvetica Neue" w:cs="Helvetica Neue"/>
          <w:color w:val="000000"/>
          <w:sz w:val="26"/>
          <w:szCs w:val="26"/>
        </w:rPr>
        <w:t>every graduation</w:t>
      </w:r>
      <w:r w:rsidR="00481FB6" w:rsidRPr="006449D1">
        <w:rPr>
          <w:rFonts w:ascii="Helvetica Neue" w:hAnsi="Helvetica Neue" w:cs="Helvetica Neue"/>
          <w:color w:val="000000"/>
          <w:sz w:val="26"/>
          <w:szCs w:val="26"/>
        </w:rPr>
        <w:t xml:space="preserve"> </w:t>
      </w:r>
      <w:r w:rsidR="006449D1" w:rsidRPr="006449D1">
        <w:rPr>
          <w:rFonts w:ascii="Helvetica Neue" w:hAnsi="Helvetica Neue" w:cs="Helvetica Neue"/>
          <w:color w:val="000000"/>
          <w:sz w:val="26"/>
          <w:szCs w:val="26"/>
        </w:rPr>
        <w:t>student to take this course.</w:t>
      </w:r>
      <w:r w:rsidR="00481FB6">
        <w:rPr>
          <w:rFonts w:ascii="Helvetica Neue" w:hAnsi="Helvetica Neue" w:cs="Helvetica Neue"/>
          <w:color w:val="000000"/>
          <w:sz w:val="26"/>
          <w:szCs w:val="26"/>
        </w:rPr>
        <w:t xml:space="preserve"> However, as far as I’m concerned, </w:t>
      </w:r>
      <w:r w:rsidR="00481FB6" w:rsidRPr="00481FB6">
        <w:rPr>
          <w:rFonts w:ascii="Helvetica Neue" w:hAnsi="Helvetica Neue" w:cs="Helvetica Neue" w:hint="eastAsia"/>
          <w:color w:val="000000"/>
          <w:sz w:val="26"/>
          <w:szCs w:val="26"/>
        </w:rPr>
        <w:t>turning public speaking course into a</w:t>
      </w:r>
      <w:r w:rsidR="00481FB6">
        <w:rPr>
          <w:rFonts w:ascii="Helvetica Neue" w:hAnsi="Helvetica Neue" w:cs="Helvetica Neue"/>
          <w:color w:val="000000"/>
          <w:sz w:val="26"/>
          <w:szCs w:val="26"/>
        </w:rPr>
        <w:t>n</w:t>
      </w:r>
      <w:r w:rsidR="00481FB6" w:rsidRPr="00481FB6">
        <w:rPr>
          <w:rFonts w:ascii="Helvetica Neue" w:hAnsi="Helvetica Neue" w:cs="Helvetica Neue" w:hint="eastAsia"/>
          <w:color w:val="000000"/>
          <w:sz w:val="26"/>
          <w:szCs w:val="26"/>
        </w:rPr>
        <w:t xml:space="preserve"> </w:t>
      </w:r>
      <w:r w:rsidR="00481FB6">
        <w:rPr>
          <w:rFonts w:ascii="Helvetica Neue" w:hAnsi="Helvetica Neue" w:cs="Helvetica Neue" w:hint="eastAsia"/>
          <w:color w:val="000000"/>
          <w:sz w:val="26"/>
          <w:szCs w:val="26"/>
        </w:rPr>
        <w:t>e</w:t>
      </w:r>
      <w:r w:rsidR="00481FB6" w:rsidRPr="00481FB6">
        <w:rPr>
          <w:rFonts w:ascii="Helvetica Neue" w:hAnsi="Helvetica Neue" w:cs="Helvetica Neue"/>
          <w:color w:val="000000"/>
          <w:sz w:val="26"/>
          <w:szCs w:val="26"/>
        </w:rPr>
        <w:t>lective</w:t>
      </w:r>
      <w:r w:rsidR="00481FB6" w:rsidRPr="00481FB6">
        <w:rPr>
          <w:rFonts w:ascii="Helvetica Neue" w:hAnsi="Helvetica Neue" w:cs="Helvetica Neue" w:hint="eastAsia"/>
          <w:color w:val="000000"/>
          <w:sz w:val="26"/>
          <w:szCs w:val="26"/>
        </w:rPr>
        <w:t xml:space="preserve"> one can be a terrible decision. My view point is based on the following reasons and examples. </w:t>
      </w:r>
    </w:p>
    <w:p w14:paraId="1029A06B" w14:textId="77777777" w:rsidR="00481FB6" w:rsidRDefault="00481FB6"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7B61A465" w14:textId="50603CC3" w:rsidR="009533C2" w:rsidRDefault="00091AEE"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sidRPr="00091AEE">
        <w:rPr>
          <w:rFonts w:ascii="Helvetica Neue" w:hAnsi="Helvetica Neue" w:cs="Helvetica Neue"/>
          <w:color w:val="000000"/>
          <w:sz w:val="26"/>
          <w:szCs w:val="26"/>
        </w:rPr>
        <w:t xml:space="preserve">To begin with, </w:t>
      </w:r>
      <w:commentRangeStart w:id="3"/>
      <w:r w:rsidR="00C7397E">
        <w:rPr>
          <w:rFonts w:ascii="Helvetica Neue" w:hAnsi="Helvetica Neue" w:cs="Helvetica Neue"/>
          <w:color w:val="000000"/>
          <w:sz w:val="26"/>
          <w:szCs w:val="26"/>
        </w:rPr>
        <w:t xml:space="preserve">no </w:t>
      </w:r>
      <w:r w:rsidR="00907239">
        <w:rPr>
          <w:rFonts w:ascii="Helvetica Neue" w:hAnsi="Helvetica Neue" w:cs="Helvetica Neue"/>
          <w:color w:val="000000"/>
          <w:sz w:val="26"/>
          <w:szCs w:val="26"/>
        </w:rPr>
        <w:t xml:space="preserve">matter </w:t>
      </w:r>
      <w:del w:id="4" w:author="L SY" w:date="2018-09-30T22:23:00Z">
        <w:r w:rsidR="00907239" w:rsidDel="000237A3">
          <w:rPr>
            <w:rFonts w:ascii="Helvetica Neue" w:hAnsi="Helvetica Neue" w:cs="Helvetica Neue" w:hint="eastAsia"/>
            <w:color w:val="000000"/>
            <w:sz w:val="26"/>
            <w:szCs w:val="26"/>
          </w:rPr>
          <w:delText>which</w:delText>
        </w:r>
      </w:del>
      <w:ins w:id="5" w:author="L SY" w:date="2018-09-30T22:23:00Z">
        <w:r w:rsidR="000237A3">
          <w:rPr>
            <w:rFonts w:ascii="Helvetica Neue" w:hAnsi="Helvetica Neue" w:cs="Helvetica Neue" w:hint="eastAsia"/>
            <w:color w:val="000000"/>
            <w:sz w:val="26"/>
            <w:szCs w:val="26"/>
          </w:rPr>
          <w:t>what</w:t>
        </w:r>
      </w:ins>
      <w:r w:rsidR="00907239">
        <w:rPr>
          <w:rFonts w:ascii="Helvetica Neue" w:hAnsi="Helvetica Neue" w:cs="Helvetica Neue"/>
          <w:color w:val="000000"/>
          <w:sz w:val="26"/>
          <w:szCs w:val="26"/>
        </w:rPr>
        <w:t xml:space="preserve"> roles they play in the society</w:t>
      </w:r>
      <w:commentRangeEnd w:id="3"/>
      <w:r w:rsidR="000237A3">
        <w:rPr>
          <w:rStyle w:val="a3"/>
        </w:rPr>
        <w:commentReference w:id="3"/>
      </w:r>
      <w:r w:rsidR="00907239">
        <w:rPr>
          <w:rFonts w:ascii="Helvetica Neue" w:hAnsi="Helvetica Neue" w:cs="Helvetica Neue"/>
          <w:color w:val="000000"/>
          <w:sz w:val="26"/>
          <w:szCs w:val="26"/>
        </w:rPr>
        <w:t xml:space="preserve">, company employees, teachers, researchers, etc., there are more and more occasions to express themselves or </w:t>
      </w:r>
      <w:r w:rsidR="00C7397E">
        <w:rPr>
          <w:rFonts w:ascii="Helvetica Neue" w:hAnsi="Helvetica Neue" w:cs="Helvetica Neue"/>
          <w:color w:val="000000"/>
          <w:sz w:val="26"/>
          <w:szCs w:val="26"/>
        </w:rPr>
        <w:t>to make presentations. G</w:t>
      </w:r>
      <w:r w:rsidR="00D97521">
        <w:rPr>
          <w:rFonts w:ascii="Helvetica Neue" w:hAnsi="Helvetica Neue" w:cs="Helvetica Neue" w:hint="eastAsia"/>
          <w:color w:val="000000"/>
          <w:sz w:val="26"/>
          <w:szCs w:val="26"/>
        </w:rPr>
        <w:t>iv</w:t>
      </w:r>
      <w:r w:rsidR="00A70EE2">
        <w:rPr>
          <w:rFonts w:ascii="Helvetica Neue" w:hAnsi="Helvetica Neue" w:cs="Helvetica Neue"/>
          <w:color w:val="000000"/>
          <w:sz w:val="26"/>
          <w:szCs w:val="26"/>
        </w:rPr>
        <w:t>ing</w:t>
      </w:r>
      <w:r w:rsidR="00D97521">
        <w:rPr>
          <w:rFonts w:ascii="Helvetica Neue" w:hAnsi="Helvetica Neue" w:cs="Helvetica Neue"/>
          <w:color w:val="000000"/>
          <w:sz w:val="26"/>
          <w:szCs w:val="26"/>
        </w:rPr>
        <w:t xml:space="preserve"> a </w:t>
      </w:r>
      <w:r w:rsidRPr="00091AEE">
        <w:rPr>
          <w:rFonts w:ascii="Helvetica Neue" w:hAnsi="Helvetica Neue" w:cs="Helvetica Neue"/>
          <w:color w:val="000000"/>
          <w:sz w:val="26"/>
          <w:szCs w:val="26"/>
        </w:rPr>
        <w:t>public speaking</w:t>
      </w:r>
      <w:r w:rsidR="00D97521">
        <w:rPr>
          <w:rFonts w:ascii="Helvetica Neue" w:hAnsi="Helvetica Neue" w:cs="Helvetica Neue"/>
          <w:color w:val="000000"/>
          <w:sz w:val="26"/>
          <w:szCs w:val="26"/>
        </w:rPr>
        <w:t xml:space="preserve"> is really a </w:t>
      </w:r>
      <w:r w:rsidR="00D97521">
        <w:rPr>
          <w:rFonts w:ascii="Helvetica Neue" w:hAnsi="Helvetica Neue" w:cs="Helvetica Neue" w:hint="eastAsia"/>
          <w:color w:val="000000"/>
          <w:sz w:val="26"/>
          <w:szCs w:val="26"/>
        </w:rPr>
        <w:t>challenge</w:t>
      </w:r>
      <w:r w:rsidR="00D97521">
        <w:rPr>
          <w:rFonts w:ascii="Helvetica Neue" w:hAnsi="Helvetica Neue" w:cs="Helvetica Neue"/>
          <w:color w:val="000000"/>
          <w:sz w:val="26"/>
          <w:szCs w:val="26"/>
        </w:rPr>
        <w:t xml:space="preserve"> for most students for the first time</w:t>
      </w:r>
      <w:r w:rsidR="00A70EE2">
        <w:rPr>
          <w:rFonts w:ascii="Helvetica Neue" w:hAnsi="Helvetica Neue" w:cs="Helvetica Neue"/>
          <w:color w:val="000000"/>
          <w:sz w:val="26"/>
          <w:szCs w:val="26"/>
        </w:rPr>
        <w:t xml:space="preserve"> </w:t>
      </w:r>
      <w:del w:id="6" w:author="L SY" w:date="2018-09-30T22:29:00Z">
        <w:r w:rsidR="00A70EE2" w:rsidDel="000237A3">
          <w:rPr>
            <w:rFonts w:ascii="Helvetica Neue" w:hAnsi="Helvetica Neue" w:cs="Helvetica Neue"/>
            <w:color w:val="000000"/>
            <w:sz w:val="26"/>
            <w:szCs w:val="26"/>
          </w:rPr>
          <w:delText xml:space="preserve">which </w:delText>
        </w:r>
      </w:del>
      <w:ins w:id="7" w:author="L SY" w:date="2018-09-30T22:29:00Z">
        <w:r w:rsidR="000237A3">
          <w:rPr>
            <w:rFonts w:ascii="Helvetica Neue" w:hAnsi="Helvetica Neue" w:cs="Helvetica Neue"/>
            <w:color w:val="000000"/>
            <w:sz w:val="26"/>
            <w:szCs w:val="26"/>
          </w:rPr>
          <w:t>for it</w:t>
        </w:r>
        <w:r w:rsidR="000237A3">
          <w:rPr>
            <w:rFonts w:ascii="Helvetica Neue" w:hAnsi="Helvetica Neue" w:cs="Helvetica Neue"/>
            <w:color w:val="000000"/>
            <w:sz w:val="26"/>
            <w:szCs w:val="26"/>
          </w:rPr>
          <w:t xml:space="preserve"> </w:t>
        </w:r>
      </w:ins>
      <w:r w:rsidR="00A70EE2">
        <w:rPr>
          <w:rFonts w:ascii="Helvetica Neue" w:hAnsi="Helvetica Neue" w:cs="Helvetica Neue"/>
          <w:color w:val="000000"/>
          <w:sz w:val="26"/>
          <w:szCs w:val="26"/>
        </w:rPr>
        <w:t>require</w:t>
      </w:r>
      <w:r w:rsidR="00C32D8E">
        <w:rPr>
          <w:rFonts w:ascii="Helvetica Neue" w:hAnsi="Helvetica Neue" w:cs="Helvetica Neue" w:hint="eastAsia"/>
          <w:color w:val="000000"/>
          <w:sz w:val="26"/>
          <w:szCs w:val="26"/>
        </w:rPr>
        <w:t>s</w:t>
      </w:r>
      <w:r w:rsidR="00A70EE2">
        <w:rPr>
          <w:rFonts w:ascii="Helvetica Neue" w:hAnsi="Helvetica Neue" w:cs="Helvetica Neue"/>
          <w:color w:val="000000"/>
          <w:sz w:val="26"/>
          <w:szCs w:val="26"/>
        </w:rPr>
        <w:t xml:space="preserve"> a lot of courage</w:t>
      </w:r>
      <w:r w:rsidR="00D97521">
        <w:rPr>
          <w:rFonts w:ascii="Helvetica Neue" w:hAnsi="Helvetica Neue" w:cs="Helvetica Neue"/>
          <w:color w:val="000000"/>
          <w:sz w:val="26"/>
          <w:szCs w:val="26"/>
        </w:rPr>
        <w:t xml:space="preserve">. </w:t>
      </w:r>
      <w:r w:rsidR="009533C2">
        <w:rPr>
          <w:rFonts w:ascii="Helvetica Neue" w:hAnsi="Helvetica Neue" w:cs="Helvetica Neue" w:hint="eastAsia"/>
          <w:color w:val="000000"/>
          <w:sz w:val="26"/>
          <w:szCs w:val="26"/>
        </w:rPr>
        <w:t>As</w:t>
      </w:r>
      <w:r w:rsidR="009533C2">
        <w:rPr>
          <w:rFonts w:ascii="Helvetica Neue" w:hAnsi="Helvetica Neue" w:cs="Helvetica Neue"/>
          <w:color w:val="000000"/>
          <w:sz w:val="26"/>
          <w:szCs w:val="26"/>
        </w:rPr>
        <w:t xml:space="preserve"> </w:t>
      </w:r>
      <w:r w:rsidR="009533C2">
        <w:rPr>
          <w:rFonts w:ascii="Helvetica Neue" w:hAnsi="Helvetica Neue" w:cs="Helvetica Neue" w:hint="eastAsia"/>
          <w:color w:val="000000"/>
          <w:sz w:val="26"/>
          <w:szCs w:val="26"/>
        </w:rPr>
        <w:t>is</w:t>
      </w:r>
      <w:r w:rsidR="009533C2">
        <w:rPr>
          <w:rFonts w:ascii="Helvetica Neue" w:hAnsi="Helvetica Neue" w:cs="Helvetica Neue"/>
          <w:color w:val="000000"/>
          <w:sz w:val="26"/>
          <w:szCs w:val="26"/>
        </w:rPr>
        <w:t xml:space="preserve"> well k</w:t>
      </w:r>
      <w:r w:rsidR="007E656D">
        <w:rPr>
          <w:rFonts w:ascii="Helvetica Neue" w:hAnsi="Helvetica Neue" w:cs="Helvetica Neue"/>
          <w:color w:val="000000"/>
          <w:sz w:val="26"/>
          <w:szCs w:val="26"/>
        </w:rPr>
        <w:t>nown</w:t>
      </w:r>
      <w:r w:rsidR="009533C2">
        <w:rPr>
          <w:rFonts w:ascii="Helvetica Neue" w:hAnsi="Helvetica Neue" w:cs="Helvetica Neue"/>
          <w:color w:val="000000"/>
          <w:sz w:val="26"/>
          <w:szCs w:val="26"/>
        </w:rPr>
        <w:t xml:space="preserve"> to us all,</w:t>
      </w:r>
      <w:r w:rsidR="007E656D">
        <w:rPr>
          <w:rFonts w:ascii="Helvetica Neue" w:hAnsi="Helvetica Neue" w:cs="Helvetica Neue"/>
          <w:color w:val="000000"/>
          <w:sz w:val="26"/>
          <w:szCs w:val="26"/>
        </w:rPr>
        <w:t xml:space="preserve"> o</w:t>
      </w:r>
      <w:r w:rsidR="007E656D" w:rsidRPr="007E656D">
        <w:rPr>
          <w:rFonts w:ascii="Helvetica Neue" w:hAnsi="Helvetica Neue" w:cs="Helvetica Neue"/>
          <w:color w:val="000000"/>
          <w:sz w:val="26"/>
          <w:szCs w:val="26"/>
        </w:rPr>
        <w:t>ne minute on the stage and ten years of practice off the stage</w:t>
      </w:r>
      <w:r w:rsidR="007E656D">
        <w:rPr>
          <w:rFonts w:ascii="Helvetica Neue" w:hAnsi="Helvetica Neue" w:cs="Helvetica Neue"/>
          <w:color w:val="000000"/>
          <w:sz w:val="26"/>
          <w:szCs w:val="26"/>
        </w:rPr>
        <w:t>.</w:t>
      </w:r>
      <w:r w:rsidR="007E656D" w:rsidRPr="007E656D">
        <w:rPr>
          <w:rFonts w:ascii="Helvetica Neue" w:hAnsi="Helvetica Neue" w:cs="Helvetica Neue"/>
          <w:color w:val="000000"/>
          <w:sz w:val="26"/>
          <w:szCs w:val="26"/>
        </w:rPr>
        <w:t xml:space="preserve"> </w:t>
      </w:r>
      <w:r w:rsidR="007E656D">
        <w:rPr>
          <w:rFonts w:ascii="Helvetica Neue" w:hAnsi="Helvetica Neue" w:cs="Helvetica Neue"/>
          <w:color w:val="000000"/>
          <w:sz w:val="26"/>
          <w:szCs w:val="26"/>
        </w:rPr>
        <w:t xml:space="preserve">Practicing in public speaking courses would help them </w:t>
      </w:r>
      <w:ins w:id="8" w:author="L SY" w:date="2018-09-30T22:30:00Z">
        <w:r w:rsidR="000237A3">
          <w:rPr>
            <w:rFonts w:ascii="Helvetica Neue" w:hAnsi="Helvetica Neue" w:cs="Helvetica Neue"/>
            <w:color w:val="000000"/>
            <w:sz w:val="26"/>
            <w:szCs w:val="26"/>
          </w:rPr>
          <w:t xml:space="preserve">to </w:t>
        </w:r>
      </w:ins>
      <w:r w:rsidR="007E656D">
        <w:rPr>
          <w:rFonts w:ascii="Helvetica Neue" w:hAnsi="Helvetica Neue" w:cs="Helvetica Neue"/>
          <w:color w:val="000000"/>
          <w:sz w:val="26"/>
          <w:szCs w:val="26"/>
        </w:rPr>
        <w:t>overcome their nervous and improve their confidence</w:t>
      </w:r>
      <w:r w:rsidR="007E656D">
        <w:rPr>
          <w:rFonts w:ascii="Helvetica Neue" w:hAnsi="Helvetica Neue" w:cs="Helvetica Neue" w:hint="eastAsia"/>
          <w:color w:val="000000"/>
          <w:sz w:val="26"/>
          <w:szCs w:val="26"/>
        </w:rPr>
        <w:t>.</w:t>
      </w:r>
      <w:r w:rsidR="007E656D">
        <w:rPr>
          <w:rFonts w:ascii="Helvetica Neue" w:hAnsi="Helvetica Neue" w:cs="Helvetica Neue"/>
          <w:color w:val="000000"/>
          <w:sz w:val="26"/>
          <w:szCs w:val="26"/>
        </w:rPr>
        <w:t xml:space="preserve"> For example, </w:t>
      </w:r>
      <w:r w:rsidR="004F06BC">
        <w:rPr>
          <w:rFonts w:ascii="Helvetica Neue" w:hAnsi="Helvetica Neue" w:cs="Helvetica Neue"/>
          <w:color w:val="000000"/>
          <w:sz w:val="26"/>
          <w:szCs w:val="26"/>
        </w:rPr>
        <w:t xml:space="preserve">when I was a college student, </w:t>
      </w:r>
      <w:r w:rsidR="00C7397E">
        <w:rPr>
          <w:rFonts w:ascii="Helvetica Neue" w:hAnsi="Helvetica Neue" w:cs="Helvetica Neue" w:hint="eastAsia"/>
          <w:color w:val="000000"/>
          <w:sz w:val="26"/>
          <w:szCs w:val="26"/>
        </w:rPr>
        <w:t>on</w:t>
      </w:r>
      <w:r w:rsidR="00C7397E">
        <w:rPr>
          <w:rFonts w:ascii="Helvetica Neue" w:hAnsi="Helvetica Neue" w:cs="Helvetica Neue"/>
          <w:color w:val="000000"/>
          <w:sz w:val="26"/>
          <w:szCs w:val="26"/>
        </w:rPr>
        <w:t xml:space="preserve">ce </w:t>
      </w:r>
      <w:r w:rsidR="005D111B">
        <w:rPr>
          <w:rFonts w:ascii="Helvetica Neue" w:hAnsi="Helvetica Neue" w:cs="Helvetica Neue"/>
          <w:color w:val="000000"/>
          <w:sz w:val="26"/>
          <w:szCs w:val="26"/>
        </w:rPr>
        <w:t>required to give a public speech</w:t>
      </w:r>
      <w:r w:rsidR="00492813">
        <w:rPr>
          <w:rFonts w:ascii="Helvetica Neue" w:hAnsi="Helvetica Neue" w:cs="Helvetica Neue"/>
          <w:color w:val="000000"/>
          <w:sz w:val="26"/>
          <w:szCs w:val="26"/>
        </w:rPr>
        <w:t xml:space="preserve">, </w:t>
      </w:r>
      <w:r w:rsidR="005D111B">
        <w:rPr>
          <w:rFonts w:ascii="Helvetica Neue" w:hAnsi="Helvetica Neue" w:cs="Helvetica Neue"/>
          <w:color w:val="000000"/>
          <w:sz w:val="26"/>
          <w:szCs w:val="26"/>
        </w:rPr>
        <w:t xml:space="preserve">I </w:t>
      </w:r>
      <w:r w:rsidR="004F06BC">
        <w:rPr>
          <w:rFonts w:ascii="Helvetica Neue" w:hAnsi="Helvetica Neue" w:cs="Helvetica Neue"/>
          <w:color w:val="000000"/>
          <w:sz w:val="26"/>
          <w:szCs w:val="26"/>
        </w:rPr>
        <w:t xml:space="preserve">would </w:t>
      </w:r>
      <w:r w:rsidR="005D111B">
        <w:rPr>
          <w:rFonts w:ascii="Helvetica Neue" w:hAnsi="Helvetica Neue" w:cs="Helvetica Neue"/>
          <w:color w:val="000000"/>
          <w:sz w:val="26"/>
          <w:szCs w:val="26"/>
        </w:rPr>
        <w:t xml:space="preserve">have no idea to make a presentation </w:t>
      </w:r>
      <w:ins w:id="9" w:author="L SY" w:date="2018-09-30T22:30:00Z">
        <w:r w:rsidR="001D55C4">
          <w:rPr>
            <w:rFonts w:ascii="Helvetica Neue" w:hAnsi="Helvetica Neue" w:cs="Helvetica Neue"/>
            <w:color w:val="000000"/>
            <w:sz w:val="26"/>
            <w:szCs w:val="26"/>
          </w:rPr>
          <w:t xml:space="preserve">only </w:t>
        </w:r>
      </w:ins>
      <w:r w:rsidR="005D111B">
        <w:rPr>
          <w:rFonts w:ascii="Helvetica Neue" w:hAnsi="Helvetica Neue" w:cs="Helvetica Neue"/>
          <w:color w:val="000000"/>
          <w:sz w:val="26"/>
          <w:szCs w:val="26"/>
        </w:rPr>
        <w:t>feeling nervous. However, I overc</w:t>
      </w:r>
      <w:ins w:id="10" w:author="L SY" w:date="2018-09-30T22:24:00Z">
        <w:r w:rsidR="000237A3">
          <w:rPr>
            <w:rFonts w:ascii="Helvetica Neue" w:hAnsi="Helvetica Neue" w:cs="Helvetica Neue" w:hint="eastAsia"/>
            <w:color w:val="000000"/>
            <w:sz w:val="26"/>
            <w:szCs w:val="26"/>
          </w:rPr>
          <w:t>a</w:t>
        </w:r>
      </w:ins>
      <w:del w:id="11" w:author="L SY" w:date="2018-09-30T22:24:00Z">
        <w:r w:rsidR="005D111B" w:rsidDel="000237A3">
          <w:rPr>
            <w:rFonts w:ascii="Helvetica Neue" w:hAnsi="Helvetica Neue" w:cs="Helvetica Neue"/>
            <w:color w:val="000000"/>
            <w:sz w:val="26"/>
            <w:szCs w:val="26"/>
          </w:rPr>
          <w:delText>o</w:delText>
        </w:r>
      </w:del>
      <w:r w:rsidR="005D111B">
        <w:rPr>
          <w:rFonts w:ascii="Helvetica Neue" w:hAnsi="Helvetica Neue" w:cs="Helvetica Neue"/>
          <w:color w:val="000000"/>
          <w:sz w:val="26"/>
          <w:szCs w:val="26"/>
        </w:rPr>
        <w:t xml:space="preserve">me my thrill and can deliver a successful speech in front of others after half year’ public speaking course. </w:t>
      </w:r>
      <w:r w:rsidR="00134808" w:rsidRPr="00134808">
        <w:rPr>
          <w:rFonts w:ascii="Helvetica Neue" w:hAnsi="Helvetica Neue" w:cs="Helvetica Neue"/>
          <w:color w:val="000000"/>
          <w:sz w:val="26"/>
          <w:szCs w:val="26"/>
        </w:rPr>
        <w:t xml:space="preserve">Therefore, we can see that public speaking </w:t>
      </w:r>
      <w:r w:rsidR="00134808">
        <w:rPr>
          <w:rFonts w:ascii="Helvetica Neue" w:hAnsi="Helvetica Neue" w:cs="Helvetica Neue"/>
          <w:color w:val="000000"/>
          <w:sz w:val="26"/>
          <w:szCs w:val="26"/>
        </w:rPr>
        <w:t>course is</w:t>
      </w:r>
      <w:r w:rsidR="00134808" w:rsidRPr="00134808">
        <w:rPr>
          <w:rFonts w:ascii="Helvetica Neue" w:hAnsi="Helvetica Neue" w:cs="Helvetica Neue"/>
          <w:color w:val="000000"/>
          <w:sz w:val="26"/>
          <w:szCs w:val="26"/>
        </w:rPr>
        <w:t xml:space="preserve"> a </w:t>
      </w:r>
      <w:r w:rsidR="00134808">
        <w:rPr>
          <w:rFonts w:ascii="Helvetica Neue" w:hAnsi="Helvetica Neue" w:cs="Helvetica Neue" w:hint="eastAsia"/>
          <w:color w:val="000000"/>
          <w:sz w:val="26"/>
          <w:szCs w:val="26"/>
        </w:rPr>
        <w:t>c</w:t>
      </w:r>
      <w:r w:rsidR="00134808" w:rsidRPr="00134808">
        <w:rPr>
          <w:rFonts w:ascii="Helvetica Neue" w:hAnsi="Helvetica Neue" w:cs="Helvetica Neue"/>
          <w:color w:val="000000"/>
          <w:sz w:val="26"/>
          <w:szCs w:val="26"/>
        </w:rPr>
        <w:t xml:space="preserve">onvenient way </w:t>
      </w:r>
      <w:r w:rsidR="00134808">
        <w:rPr>
          <w:rFonts w:ascii="Helvetica Neue" w:hAnsi="Helvetica Neue" w:cs="Helvetica Neue"/>
          <w:color w:val="000000"/>
          <w:sz w:val="26"/>
          <w:szCs w:val="26"/>
        </w:rPr>
        <w:t>for</w:t>
      </w:r>
      <w:r w:rsidR="00134808" w:rsidRPr="00134808">
        <w:rPr>
          <w:rFonts w:ascii="Helvetica Neue" w:hAnsi="Helvetica Neue" w:cs="Helvetica Neue"/>
          <w:color w:val="000000"/>
          <w:sz w:val="26"/>
          <w:szCs w:val="26"/>
        </w:rPr>
        <w:t xml:space="preserve"> people</w:t>
      </w:r>
      <w:r w:rsidR="00134808">
        <w:rPr>
          <w:rFonts w:ascii="Helvetica Neue" w:hAnsi="Helvetica Neue" w:cs="Helvetica Neue"/>
          <w:color w:val="000000"/>
          <w:sz w:val="26"/>
          <w:szCs w:val="26"/>
        </w:rPr>
        <w:t xml:space="preserve"> to learn how to give a</w:t>
      </w:r>
      <w:r w:rsidR="00134808">
        <w:rPr>
          <w:rFonts w:ascii="Helvetica Neue" w:hAnsi="Helvetica Neue" w:cs="Helvetica Neue" w:hint="eastAsia"/>
          <w:color w:val="000000"/>
          <w:sz w:val="26"/>
          <w:szCs w:val="26"/>
        </w:rPr>
        <w:t>n</w:t>
      </w:r>
      <w:r w:rsidR="00134808">
        <w:rPr>
          <w:rFonts w:ascii="Helvetica Neue" w:hAnsi="Helvetica Neue" w:cs="Helvetica Neue"/>
          <w:color w:val="000000"/>
          <w:sz w:val="26"/>
          <w:szCs w:val="26"/>
        </w:rPr>
        <w:t xml:space="preserve"> </w:t>
      </w:r>
      <w:r w:rsidR="00134808">
        <w:rPr>
          <w:rFonts w:ascii="Helvetica Neue" w:hAnsi="Helvetica Neue" w:cs="Helvetica Neue" w:hint="eastAsia"/>
          <w:color w:val="000000"/>
          <w:sz w:val="26"/>
          <w:szCs w:val="26"/>
        </w:rPr>
        <w:t>a</w:t>
      </w:r>
      <w:r w:rsidR="00134808" w:rsidRPr="00134808">
        <w:rPr>
          <w:rFonts w:ascii="Helvetica Neue" w:hAnsi="Helvetica Neue" w:cs="Helvetica Neue"/>
          <w:color w:val="000000"/>
          <w:sz w:val="26"/>
          <w:szCs w:val="26"/>
        </w:rPr>
        <w:t>ttractive speech</w:t>
      </w:r>
      <w:r w:rsidR="00134808">
        <w:rPr>
          <w:rFonts w:ascii="Helvetica Neue" w:hAnsi="Helvetica Neue" w:cs="Helvetica Neue"/>
          <w:color w:val="000000"/>
          <w:sz w:val="26"/>
          <w:szCs w:val="26"/>
        </w:rPr>
        <w:t>.</w:t>
      </w:r>
    </w:p>
    <w:p w14:paraId="30A59833" w14:textId="76FCB68D" w:rsidR="00134808" w:rsidRDefault="00134808"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57F43DC7" w14:textId="185F3C99" w:rsidR="00134808" w:rsidRDefault="00134808"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sidRPr="00134808">
        <w:rPr>
          <w:rFonts w:ascii="Helvetica Neue" w:hAnsi="Helvetica Neue" w:cs="Helvetica Neue"/>
          <w:color w:val="000000"/>
          <w:sz w:val="26"/>
          <w:szCs w:val="26"/>
        </w:rPr>
        <w:t>Moreover,</w:t>
      </w:r>
      <w:r>
        <w:rPr>
          <w:rFonts w:ascii="Helvetica Neue" w:hAnsi="Helvetica Neue" w:cs="Helvetica Neue"/>
          <w:color w:val="000000"/>
          <w:sz w:val="26"/>
          <w:szCs w:val="26"/>
        </w:rPr>
        <w:t xml:space="preserve"> </w:t>
      </w:r>
      <w:r w:rsidR="00140658" w:rsidRPr="00140658">
        <w:rPr>
          <w:rFonts w:ascii="Helvetica Neue" w:hAnsi="Helvetica Neue" w:cs="Helvetica Neue"/>
          <w:color w:val="000000"/>
          <w:sz w:val="26"/>
          <w:szCs w:val="26"/>
        </w:rPr>
        <w:t>an outstanding alumnus</w:t>
      </w:r>
      <w:r w:rsidR="00140658">
        <w:rPr>
          <w:rFonts w:ascii="Helvetica Neue" w:hAnsi="Helvetica Neue" w:cs="Helvetica Neue"/>
          <w:color w:val="000000"/>
          <w:sz w:val="26"/>
          <w:szCs w:val="26"/>
        </w:rPr>
        <w:t xml:space="preserve"> </w:t>
      </w:r>
      <w:r w:rsidR="00140658">
        <w:rPr>
          <w:rFonts w:ascii="Helvetica Neue" w:hAnsi="Helvetica Neue" w:cs="Helvetica Neue" w:hint="eastAsia"/>
          <w:color w:val="000000"/>
          <w:sz w:val="26"/>
          <w:szCs w:val="26"/>
        </w:rPr>
        <w:t>who</w:t>
      </w:r>
      <w:r w:rsidR="00140658">
        <w:rPr>
          <w:rFonts w:ascii="Helvetica Neue" w:hAnsi="Helvetica Neue" w:cs="Helvetica Neue"/>
          <w:color w:val="000000"/>
          <w:sz w:val="26"/>
          <w:szCs w:val="26"/>
        </w:rPr>
        <w:t xml:space="preserve"> give</w:t>
      </w:r>
      <w:r w:rsidR="00C32D8E">
        <w:rPr>
          <w:rFonts w:ascii="Helvetica Neue" w:hAnsi="Helvetica Neue" w:cs="Helvetica Neue"/>
          <w:color w:val="000000"/>
          <w:sz w:val="26"/>
          <w:szCs w:val="26"/>
        </w:rPr>
        <w:t xml:space="preserve"> a</w:t>
      </w:r>
      <w:r w:rsidR="00140658" w:rsidRPr="00140658">
        <w:rPr>
          <w:rFonts w:ascii="Helvetica Neue" w:hAnsi="Helvetica Neue" w:cs="Helvetica Neue"/>
          <w:color w:val="000000"/>
          <w:sz w:val="26"/>
          <w:szCs w:val="26"/>
        </w:rPr>
        <w:t xml:space="preserve"> </w:t>
      </w:r>
      <w:r w:rsidR="001E3A49">
        <w:rPr>
          <w:rFonts w:ascii="Helvetica Neue" w:hAnsi="Helvetica Neue" w:cs="Helvetica Neue" w:hint="eastAsia"/>
          <w:color w:val="000000"/>
          <w:sz w:val="26"/>
          <w:szCs w:val="26"/>
        </w:rPr>
        <w:t>g</w:t>
      </w:r>
      <w:r w:rsidR="001E3A49">
        <w:rPr>
          <w:rFonts w:ascii="Helvetica Neue" w:hAnsi="Helvetica Neue" w:cs="Helvetica Neue"/>
          <w:color w:val="000000"/>
          <w:sz w:val="26"/>
          <w:szCs w:val="26"/>
        </w:rPr>
        <w:t>ood</w:t>
      </w:r>
      <w:r w:rsidR="00140658" w:rsidRPr="00140658">
        <w:rPr>
          <w:rFonts w:ascii="Helvetica Neue" w:hAnsi="Helvetica Neue" w:cs="Helvetica Neue"/>
          <w:color w:val="000000"/>
          <w:sz w:val="26"/>
          <w:szCs w:val="26"/>
        </w:rPr>
        <w:t xml:space="preserve"> impression in the society</w:t>
      </w:r>
      <w:r w:rsidR="00140658">
        <w:rPr>
          <w:rFonts w:ascii="Helvetica Neue" w:hAnsi="Helvetica Neue" w:cs="Helvetica Neue"/>
          <w:color w:val="000000"/>
          <w:sz w:val="26"/>
          <w:szCs w:val="26"/>
        </w:rPr>
        <w:t xml:space="preserve"> would bring great reputation to school, whose student give</w:t>
      </w:r>
      <w:r w:rsidR="004F06BC">
        <w:rPr>
          <w:rFonts w:ascii="Helvetica Neue" w:hAnsi="Helvetica Neue" w:cs="Helvetica Neue"/>
          <w:color w:val="000000"/>
          <w:sz w:val="26"/>
          <w:szCs w:val="26"/>
        </w:rPr>
        <w:t>s</w:t>
      </w:r>
      <w:r w:rsidR="00140658">
        <w:rPr>
          <w:rFonts w:ascii="Helvetica Neue" w:hAnsi="Helvetica Neue" w:cs="Helvetica Neue"/>
          <w:color w:val="000000"/>
          <w:sz w:val="26"/>
          <w:szCs w:val="26"/>
        </w:rPr>
        <w:t xml:space="preserve"> a</w:t>
      </w:r>
      <w:r w:rsidR="00140658">
        <w:rPr>
          <w:rFonts w:ascii="Helvetica Neue" w:hAnsi="Helvetica Neue" w:cs="Helvetica Neue" w:hint="eastAsia"/>
          <w:color w:val="000000"/>
          <w:sz w:val="26"/>
          <w:szCs w:val="26"/>
        </w:rPr>
        <w:t>n</w:t>
      </w:r>
      <w:r w:rsidR="00140658">
        <w:rPr>
          <w:rFonts w:ascii="Helvetica Neue" w:hAnsi="Helvetica Neue" w:cs="Helvetica Neue"/>
          <w:color w:val="000000"/>
          <w:sz w:val="26"/>
          <w:szCs w:val="26"/>
        </w:rPr>
        <w:t xml:space="preserve"> </w:t>
      </w:r>
      <w:r w:rsidR="00140658">
        <w:rPr>
          <w:rFonts w:ascii="Helvetica Neue" w:hAnsi="Helvetica Neue" w:cs="Helvetica Neue" w:hint="eastAsia"/>
          <w:color w:val="000000"/>
          <w:sz w:val="26"/>
          <w:szCs w:val="26"/>
        </w:rPr>
        <w:t>i</w:t>
      </w:r>
      <w:r w:rsidR="00140658" w:rsidRPr="00134808">
        <w:rPr>
          <w:rFonts w:ascii="Helvetica Neue" w:hAnsi="Helvetica Neue" w:cs="Helvetica Neue"/>
          <w:color w:val="000000"/>
          <w:sz w:val="26"/>
          <w:szCs w:val="26"/>
        </w:rPr>
        <w:t>nfluential speech</w:t>
      </w:r>
      <w:r w:rsidR="00140658">
        <w:rPr>
          <w:rFonts w:ascii="Helvetica Neue" w:hAnsi="Helvetica Neue" w:cs="Helvetica Neue"/>
          <w:color w:val="000000"/>
          <w:sz w:val="26"/>
          <w:szCs w:val="26"/>
        </w:rPr>
        <w:t xml:space="preserve"> </w:t>
      </w:r>
      <w:r w:rsidR="00140658">
        <w:rPr>
          <w:rFonts w:ascii="Helvetica Neue" w:hAnsi="Helvetica Neue" w:cs="Helvetica Neue" w:hint="eastAsia"/>
          <w:color w:val="000000"/>
          <w:sz w:val="26"/>
          <w:szCs w:val="26"/>
        </w:rPr>
        <w:t>in</w:t>
      </w:r>
      <w:r w:rsidR="00140658">
        <w:rPr>
          <w:rFonts w:ascii="Helvetica Neue" w:hAnsi="Helvetica Neue" w:cs="Helvetica Neue"/>
          <w:color w:val="000000"/>
          <w:sz w:val="26"/>
          <w:szCs w:val="26"/>
        </w:rPr>
        <w:t xml:space="preserve"> society.</w:t>
      </w:r>
      <w:r w:rsidR="004F06BC">
        <w:rPr>
          <w:rFonts w:ascii="Helvetica Neue" w:hAnsi="Helvetica Neue" w:cs="Helvetica Neue"/>
          <w:color w:val="000000"/>
          <w:sz w:val="26"/>
          <w:szCs w:val="26"/>
        </w:rPr>
        <w:t xml:space="preserve"> </w:t>
      </w:r>
      <w:r w:rsidR="004F06BC" w:rsidRPr="004F06BC">
        <w:rPr>
          <w:rFonts w:ascii="Helvetica Neue" w:hAnsi="Helvetica Neue" w:cs="Helvetica Neue"/>
          <w:color w:val="000000"/>
          <w:sz w:val="26"/>
          <w:szCs w:val="26"/>
        </w:rPr>
        <w:t>Take Jack Ma, the boss of Alibaba, as an example</w:t>
      </w:r>
      <w:r w:rsidR="007A5661">
        <w:rPr>
          <w:rFonts w:ascii="Helvetica Neue" w:hAnsi="Helvetica Neue" w:cs="Helvetica Neue"/>
          <w:color w:val="000000"/>
          <w:sz w:val="26"/>
          <w:szCs w:val="26"/>
        </w:rPr>
        <w:t>.</w:t>
      </w:r>
      <w:r w:rsidR="007A5661" w:rsidRPr="007A5661">
        <w:t xml:space="preserve"> </w:t>
      </w:r>
      <w:r w:rsidR="007A5661" w:rsidRPr="007A5661">
        <w:rPr>
          <w:rFonts w:ascii="Helvetica Neue" w:hAnsi="Helvetica Neue" w:cs="Helvetica Neue"/>
          <w:color w:val="000000"/>
          <w:sz w:val="26"/>
          <w:szCs w:val="26"/>
        </w:rPr>
        <w:t>We all know that Jack Ma established Alibaba, an e-commerce company when he was in obscure. At that time, he was a college English teacher and usually gave lectures in a class in front of hundreds of adult students.</w:t>
      </w:r>
      <w:r w:rsidR="007A5661" w:rsidRPr="007A5661">
        <w:t xml:space="preserve"> </w:t>
      </w:r>
      <w:r w:rsidR="007A5661" w:rsidRPr="007A5661">
        <w:rPr>
          <w:rFonts w:ascii="Helvetica Neue" w:hAnsi="Helvetica Neue" w:cs="Helvetica Neue"/>
          <w:color w:val="000000"/>
          <w:sz w:val="26"/>
          <w:szCs w:val="26"/>
        </w:rPr>
        <w:t xml:space="preserve">Adequate public teaching experience equipped him with a charming and attractive personality, which might contribute a lot as he recruiting people to set up his e-business. </w:t>
      </w:r>
      <w:commentRangeStart w:id="12"/>
      <w:r w:rsidR="007A5661" w:rsidRPr="007A5661">
        <w:rPr>
          <w:rFonts w:ascii="Helvetica Neue" w:hAnsi="Helvetica Neue" w:cs="Helvetica Neue"/>
          <w:color w:val="000000"/>
          <w:sz w:val="26"/>
          <w:szCs w:val="26"/>
        </w:rPr>
        <w:t>Most people didn’t hold an optimistic attitude towards e-commerce, so I regarded the leadership of Jack Ma himself as a significant factor resulting in the success of their initial team building.</w:t>
      </w:r>
      <w:commentRangeEnd w:id="12"/>
      <w:r w:rsidR="001D55C4">
        <w:rPr>
          <w:rStyle w:val="a3"/>
        </w:rPr>
        <w:commentReference w:id="12"/>
      </w:r>
      <w:r w:rsidR="007A5661">
        <w:rPr>
          <w:rFonts w:ascii="Helvetica Neue" w:hAnsi="Helvetica Neue" w:cs="Helvetica Neue"/>
          <w:color w:val="000000"/>
          <w:sz w:val="26"/>
          <w:szCs w:val="26"/>
        </w:rPr>
        <w:t xml:space="preserve"> His success doesn’t </w:t>
      </w:r>
      <w:r w:rsidR="007A5661">
        <w:rPr>
          <w:rFonts w:ascii="Helvetica Neue" w:hAnsi="Helvetica Neue" w:cs="Helvetica Neue" w:hint="eastAsia"/>
          <w:color w:val="000000"/>
          <w:sz w:val="26"/>
          <w:szCs w:val="26"/>
        </w:rPr>
        <w:t>br</w:t>
      </w:r>
      <w:r w:rsidR="007A5661">
        <w:rPr>
          <w:rFonts w:ascii="Helvetica Neue" w:hAnsi="Helvetica Neue" w:cs="Helvetica Neue"/>
          <w:color w:val="000000"/>
          <w:sz w:val="26"/>
          <w:szCs w:val="26"/>
        </w:rPr>
        <w:t xml:space="preserve">ing </w:t>
      </w:r>
      <w:r w:rsidR="004715C7" w:rsidRPr="004715C7">
        <w:rPr>
          <w:rFonts w:ascii="Helvetica Neue" w:hAnsi="Helvetica Neue" w:cs="Helvetica Neue"/>
          <w:color w:val="000000"/>
          <w:sz w:val="26"/>
          <w:szCs w:val="26"/>
        </w:rPr>
        <w:lastRenderedPageBreak/>
        <w:t xml:space="preserve">an army of </w:t>
      </w:r>
      <w:r w:rsidR="007A5661">
        <w:rPr>
          <w:rFonts w:ascii="Helvetica Neue" w:hAnsi="Helvetica Neue" w:cs="Helvetica Neue"/>
          <w:color w:val="000000"/>
          <w:sz w:val="26"/>
          <w:szCs w:val="26"/>
        </w:rPr>
        <w:t>aura</w:t>
      </w:r>
      <w:r w:rsidR="004715C7">
        <w:rPr>
          <w:rFonts w:ascii="Helvetica Neue" w:hAnsi="Helvetica Neue" w:cs="Helvetica Neue"/>
          <w:color w:val="000000"/>
          <w:sz w:val="26"/>
          <w:szCs w:val="26"/>
        </w:rPr>
        <w:t>s</w:t>
      </w:r>
      <w:r w:rsidR="007A5661">
        <w:rPr>
          <w:rFonts w:ascii="Helvetica Neue" w:hAnsi="Helvetica Neue" w:cs="Helvetica Neue"/>
          <w:color w:val="000000"/>
          <w:sz w:val="26"/>
          <w:szCs w:val="26"/>
        </w:rPr>
        <w:t xml:space="preserve"> to himself, but also</w:t>
      </w:r>
      <w:r w:rsidR="00D301D8">
        <w:rPr>
          <w:rFonts w:ascii="Helvetica Neue" w:hAnsi="Helvetica Neue" w:cs="Helvetica Neue"/>
          <w:color w:val="000000"/>
          <w:sz w:val="26"/>
          <w:szCs w:val="26"/>
        </w:rPr>
        <w:t xml:space="preserve"> lead</w:t>
      </w:r>
      <w:r w:rsidR="00C32D8E">
        <w:rPr>
          <w:rFonts w:ascii="Helvetica Neue" w:hAnsi="Helvetica Neue" w:cs="Helvetica Neue"/>
          <w:color w:val="000000"/>
          <w:sz w:val="26"/>
          <w:szCs w:val="26"/>
        </w:rPr>
        <w:t>s</w:t>
      </w:r>
      <w:r w:rsidR="00D301D8">
        <w:rPr>
          <w:rFonts w:ascii="Helvetica Neue" w:hAnsi="Helvetica Neue" w:cs="Helvetica Neue"/>
          <w:color w:val="000000"/>
          <w:sz w:val="26"/>
          <w:szCs w:val="26"/>
        </w:rPr>
        <w:t xml:space="preserve"> to his university’s high reputation, </w:t>
      </w:r>
      <w:r w:rsidR="00D301D8" w:rsidRPr="00D301D8">
        <w:rPr>
          <w:rFonts w:ascii="Helvetica Neue" w:hAnsi="Helvetica Neue" w:cs="Helvetica Neue"/>
          <w:color w:val="000000"/>
          <w:sz w:val="26"/>
          <w:szCs w:val="26"/>
        </w:rPr>
        <w:t>Hangzhou Normal University</w:t>
      </w:r>
      <w:r w:rsidR="00D301D8">
        <w:rPr>
          <w:rFonts w:ascii="Helvetica Neue" w:hAnsi="Helvetica Neue" w:cs="Helvetica Neue"/>
          <w:color w:val="000000"/>
          <w:sz w:val="26"/>
          <w:szCs w:val="26"/>
        </w:rPr>
        <w:t>, w</w:t>
      </w:r>
      <w:r w:rsidR="00D301D8">
        <w:rPr>
          <w:rFonts w:ascii="Helvetica Neue" w:hAnsi="Helvetica Neue" w:cs="Helvetica Neue" w:hint="eastAsia"/>
          <w:color w:val="000000"/>
          <w:sz w:val="26"/>
          <w:szCs w:val="26"/>
        </w:rPr>
        <w:t>hich</w:t>
      </w:r>
      <w:r w:rsidR="00D301D8">
        <w:rPr>
          <w:rFonts w:ascii="Helvetica Neue" w:hAnsi="Helvetica Neue" w:cs="Helvetica Neue"/>
          <w:color w:val="000000"/>
          <w:sz w:val="26"/>
          <w:szCs w:val="26"/>
        </w:rPr>
        <w:t xml:space="preserve"> mostly </w:t>
      </w:r>
      <w:r w:rsidR="00D301D8" w:rsidRPr="00D301D8">
        <w:rPr>
          <w:rFonts w:ascii="Helvetica Neue" w:hAnsi="Helvetica Neue" w:cs="Helvetica Neue" w:hint="eastAsia"/>
          <w:color w:val="000000"/>
          <w:sz w:val="26"/>
          <w:szCs w:val="26"/>
        </w:rPr>
        <w:t>t</w:t>
      </w:r>
      <w:r w:rsidR="00D301D8" w:rsidRPr="00D301D8">
        <w:rPr>
          <w:rFonts w:ascii="Helvetica Neue" w:hAnsi="Helvetica Neue" w:cs="Helvetica Neue"/>
          <w:color w:val="000000"/>
          <w:sz w:val="26"/>
          <w:szCs w:val="26"/>
        </w:rPr>
        <w:t>hanks to</w:t>
      </w:r>
      <w:r w:rsidR="00D301D8">
        <w:rPr>
          <w:rFonts w:ascii="Helvetica Neue" w:hAnsi="Helvetica Neue" w:cs="Helvetica Neue"/>
          <w:color w:val="000000"/>
          <w:sz w:val="26"/>
          <w:szCs w:val="26"/>
        </w:rPr>
        <w:t xml:space="preserve"> </w:t>
      </w:r>
      <w:r w:rsidR="00D301D8" w:rsidRPr="00D301D8">
        <w:rPr>
          <w:rFonts w:ascii="Helvetica Neue" w:hAnsi="Helvetica Neue" w:cs="Helvetica Neue"/>
          <w:color w:val="000000"/>
          <w:sz w:val="26"/>
          <w:szCs w:val="26"/>
        </w:rPr>
        <w:t xml:space="preserve">his </w:t>
      </w:r>
      <w:r w:rsidR="004715C7" w:rsidRPr="004715C7">
        <w:rPr>
          <w:rFonts w:ascii="Helvetica Neue" w:hAnsi="Helvetica Neue" w:cs="Helvetica Neue"/>
          <w:color w:val="000000"/>
          <w:sz w:val="26"/>
          <w:szCs w:val="26"/>
        </w:rPr>
        <w:t>bravery</w:t>
      </w:r>
      <w:r w:rsidR="00D301D8">
        <w:rPr>
          <w:rFonts w:ascii="Helvetica Neue" w:hAnsi="Helvetica Neue" w:cs="Helvetica Neue"/>
          <w:color w:val="000000"/>
          <w:sz w:val="26"/>
          <w:szCs w:val="26"/>
        </w:rPr>
        <w:t>,</w:t>
      </w:r>
      <w:r w:rsidR="00D301D8" w:rsidRPr="00D301D8">
        <w:rPr>
          <w:rFonts w:ascii="Helvetica Neue" w:hAnsi="Helvetica Neue" w:cs="Helvetica Neue"/>
          <w:color w:val="000000"/>
          <w:sz w:val="26"/>
          <w:szCs w:val="26"/>
        </w:rPr>
        <w:t xml:space="preserve"> tak</w:t>
      </w:r>
      <w:r w:rsidR="00D301D8">
        <w:rPr>
          <w:rFonts w:ascii="Helvetica Neue" w:hAnsi="Helvetica Neue" w:cs="Helvetica Neue"/>
          <w:color w:val="000000"/>
          <w:sz w:val="26"/>
          <w:szCs w:val="26"/>
        </w:rPr>
        <w:t>ing</w:t>
      </w:r>
      <w:r w:rsidR="00D301D8" w:rsidRPr="00D301D8">
        <w:rPr>
          <w:rFonts w:ascii="Helvetica Neue" w:hAnsi="Helvetica Neue" w:cs="Helvetica Neue"/>
          <w:color w:val="000000"/>
          <w:sz w:val="26"/>
          <w:szCs w:val="26"/>
        </w:rPr>
        <w:t xml:space="preserve"> risk</w:t>
      </w:r>
      <w:r w:rsidR="00D301D8">
        <w:rPr>
          <w:rFonts w:ascii="Helvetica Neue" w:hAnsi="Helvetica Neue" w:cs="Helvetica Neue"/>
          <w:color w:val="000000"/>
          <w:sz w:val="26"/>
          <w:szCs w:val="26"/>
        </w:rPr>
        <w:t xml:space="preserve"> and</w:t>
      </w:r>
      <w:r w:rsidR="00D301D8" w:rsidRPr="00D301D8">
        <w:rPr>
          <w:rFonts w:ascii="Helvetica Neue" w:hAnsi="Helvetica Neue" w:cs="Helvetica Neue"/>
          <w:color w:val="000000"/>
          <w:sz w:val="26"/>
          <w:szCs w:val="26"/>
        </w:rPr>
        <w:t xml:space="preserve"> </w:t>
      </w:r>
      <w:r w:rsidR="00D301D8">
        <w:rPr>
          <w:rFonts w:ascii="Helvetica Neue" w:hAnsi="Helvetica Neue" w:cs="Helvetica Neue"/>
          <w:color w:val="000000"/>
          <w:sz w:val="26"/>
          <w:szCs w:val="26"/>
        </w:rPr>
        <w:t>his many well-known speaking in public.</w:t>
      </w:r>
    </w:p>
    <w:p w14:paraId="4B7FE012" w14:textId="03C3F320" w:rsidR="00D301D8" w:rsidRDefault="00D301D8"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5330175A" w14:textId="01F34610" w:rsidR="00134808" w:rsidRDefault="00D301D8"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sidRPr="00D301D8">
        <w:rPr>
          <w:rFonts w:ascii="Helvetica Neue" w:hAnsi="Helvetica Neue" w:cs="Helvetica Neue"/>
          <w:color w:val="000000"/>
          <w:sz w:val="26"/>
          <w:szCs w:val="26"/>
        </w:rPr>
        <w:t>Admittedly,</w:t>
      </w:r>
      <w:r w:rsidRPr="006E3445">
        <w:rPr>
          <w:rFonts w:ascii="Helvetica Neue" w:hAnsi="Helvetica Neue" w:cs="Helvetica Neue"/>
          <w:color w:val="000000"/>
          <w:sz w:val="26"/>
          <w:szCs w:val="26"/>
        </w:rPr>
        <w:t xml:space="preserve"> </w:t>
      </w:r>
      <w:r w:rsidR="006E3445" w:rsidRPr="006E3445">
        <w:rPr>
          <w:rFonts w:ascii="Helvetica Neue" w:hAnsi="Helvetica Neue" w:cs="Helvetica Neue"/>
          <w:color w:val="000000"/>
          <w:sz w:val="26"/>
          <w:szCs w:val="26"/>
        </w:rPr>
        <w:t>tak</w:t>
      </w:r>
      <w:r w:rsidR="006E3445">
        <w:rPr>
          <w:rFonts w:ascii="Helvetica Neue" w:hAnsi="Helvetica Neue" w:cs="Helvetica Neue"/>
          <w:color w:val="000000"/>
          <w:sz w:val="26"/>
          <w:szCs w:val="26"/>
        </w:rPr>
        <w:t>ing</w:t>
      </w:r>
      <w:r w:rsidR="006E3445" w:rsidRPr="006E3445">
        <w:rPr>
          <w:rFonts w:ascii="Helvetica Neue" w:hAnsi="Helvetica Neue" w:cs="Helvetica Neue"/>
          <w:color w:val="000000"/>
          <w:sz w:val="26"/>
          <w:szCs w:val="26"/>
        </w:rPr>
        <w:t xml:space="preserve"> public speaking courses sometimes can destroy students' courage</w:t>
      </w:r>
      <w:r w:rsidR="006E3445">
        <w:rPr>
          <w:rFonts w:ascii="Helvetica Neue" w:hAnsi="Helvetica Neue" w:cs="Helvetica Neue"/>
          <w:color w:val="000000"/>
          <w:sz w:val="26"/>
          <w:szCs w:val="26"/>
        </w:rPr>
        <w:t xml:space="preserve"> and </w:t>
      </w:r>
      <w:r w:rsidR="006E3445" w:rsidRPr="006E3445">
        <w:rPr>
          <w:rFonts w:ascii="Helvetica Neue" w:hAnsi="Helvetica Neue" w:cs="Helvetica Neue"/>
          <w:color w:val="000000"/>
          <w:sz w:val="26"/>
          <w:szCs w:val="26"/>
        </w:rPr>
        <w:t>hav</w:t>
      </w:r>
      <w:r w:rsidR="004715C7">
        <w:rPr>
          <w:rFonts w:ascii="Helvetica Neue" w:hAnsi="Helvetica Neue" w:cs="Helvetica Neue" w:hint="eastAsia"/>
          <w:color w:val="000000"/>
          <w:sz w:val="26"/>
          <w:szCs w:val="26"/>
        </w:rPr>
        <w:t>e</w:t>
      </w:r>
      <w:r w:rsidR="006E3445" w:rsidRPr="006E3445">
        <w:rPr>
          <w:rFonts w:ascii="Helvetica Neue" w:hAnsi="Helvetica Neue" w:cs="Helvetica Neue"/>
          <w:color w:val="000000"/>
          <w:sz w:val="26"/>
          <w:szCs w:val="26"/>
        </w:rPr>
        <w:t xml:space="preserve"> no meaning for those</w:t>
      </w:r>
      <w:r w:rsidR="004715C7">
        <w:rPr>
          <w:rFonts w:ascii="Helvetica Neue" w:hAnsi="Helvetica Neue" w:cs="Helvetica Neue"/>
          <w:color w:val="000000"/>
          <w:sz w:val="26"/>
          <w:szCs w:val="26"/>
        </w:rPr>
        <w:t xml:space="preserve"> who</w:t>
      </w:r>
      <w:r w:rsidR="006E3445" w:rsidRPr="006E3445">
        <w:rPr>
          <w:rFonts w:ascii="Helvetica Neue" w:hAnsi="Helvetica Neue" w:cs="Helvetica Neue"/>
          <w:color w:val="000000"/>
          <w:sz w:val="26"/>
          <w:szCs w:val="26"/>
        </w:rPr>
        <w:t xml:space="preserve"> are not interested in speech, such as scientist</w:t>
      </w:r>
      <w:ins w:id="13" w:author="L SY" w:date="2018-09-30T22:26:00Z">
        <w:r w:rsidR="000237A3">
          <w:rPr>
            <w:rFonts w:ascii="Helvetica Neue" w:hAnsi="Helvetica Neue" w:cs="Helvetica Neue"/>
            <w:color w:val="000000"/>
            <w:sz w:val="26"/>
            <w:szCs w:val="26"/>
          </w:rPr>
          <w:t>s</w:t>
        </w:r>
      </w:ins>
      <w:r w:rsidR="006E3445" w:rsidRPr="006E3445">
        <w:rPr>
          <w:rFonts w:ascii="Helvetica Neue" w:hAnsi="Helvetica Neue" w:cs="Helvetica Neue"/>
          <w:color w:val="000000"/>
          <w:sz w:val="26"/>
          <w:szCs w:val="26"/>
        </w:rPr>
        <w:t>, artist</w:t>
      </w:r>
      <w:ins w:id="14" w:author="L SY" w:date="2018-09-30T22:26:00Z">
        <w:r w:rsidR="000237A3">
          <w:rPr>
            <w:rFonts w:ascii="Helvetica Neue" w:hAnsi="Helvetica Neue" w:cs="Helvetica Neue"/>
            <w:color w:val="000000"/>
            <w:sz w:val="26"/>
            <w:szCs w:val="26"/>
          </w:rPr>
          <w:t>s</w:t>
        </w:r>
      </w:ins>
      <w:r w:rsidR="006E3445" w:rsidRPr="006E3445">
        <w:rPr>
          <w:rFonts w:ascii="Helvetica Neue" w:hAnsi="Helvetica Neue" w:cs="Helvetica Neue"/>
          <w:color w:val="000000"/>
          <w:sz w:val="26"/>
          <w:szCs w:val="26"/>
        </w:rPr>
        <w:t xml:space="preserve">, workers. </w:t>
      </w:r>
      <w:r w:rsidR="006E3445">
        <w:rPr>
          <w:rFonts w:ascii="Helvetica Neue" w:hAnsi="Helvetica Neue" w:cs="Helvetica Neue"/>
          <w:color w:val="000000"/>
          <w:sz w:val="26"/>
          <w:szCs w:val="26"/>
        </w:rPr>
        <w:t>F</w:t>
      </w:r>
      <w:r w:rsidR="006E3445" w:rsidRPr="006E3445">
        <w:rPr>
          <w:rFonts w:ascii="Helvetica Neue" w:hAnsi="Helvetica Neue" w:cs="Helvetica Neue"/>
          <w:color w:val="000000"/>
          <w:sz w:val="26"/>
          <w:szCs w:val="26"/>
        </w:rPr>
        <w:t>or instance</w:t>
      </w:r>
      <w:r w:rsidR="006E3445">
        <w:rPr>
          <w:rFonts w:ascii="Helvetica Neue" w:hAnsi="Helvetica Neue" w:cs="Helvetica Neue" w:hint="eastAsia"/>
          <w:color w:val="000000"/>
          <w:sz w:val="26"/>
          <w:szCs w:val="26"/>
        </w:rPr>
        <w:t>,</w:t>
      </w:r>
      <w:r w:rsidR="006E3445">
        <w:rPr>
          <w:rFonts w:ascii="Helvetica Neue" w:hAnsi="Helvetica Neue" w:cs="Helvetica Neue"/>
          <w:color w:val="000000"/>
          <w:sz w:val="26"/>
          <w:szCs w:val="26"/>
        </w:rPr>
        <w:t xml:space="preserve"> </w:t>
      </w:r>
      <w:r w:rsidR="006E3445" w:rsidRPr="006E3445">
        <w:rPr>
          <w:rFonts w:ascii="Helvetica Neue" w:hAnsi="Helvetica Neue" w:cs="Helvetica Neue"/>
          <w:color w:val="000000"/>
          <w:sz w:val="26"/>
          <w:szCs w:val="26"/>
        </w:rPr>
        <w:t>one of my schoolmates who is now working in a mobile game company once shared his life with us during our meeting. He needs to spend almost all his working time facing his computer, coding and thinking. With such a heavy workload, only little time was left for him to social with his colleagues and friends. It is obvious that learning how to give an excellent speech in public is useless for him</w:t>
      </w:r>
      <w:r w:rsidR="006E3445">
        <w:t xml:space="preserve">. </w:t>
      </w:r>
      <w:r w:rsidR="006E3445" w:rsidRPr="006E3445">
        <w:rPr>
          <w:rFonts w:ascii="Helvetica Neue" w:hAnsi="Helvetica Neue" w:cs="Helvetica Neue"/>
          <w:color w:val="000000"/>
          <w:sz w:val="26"/>
          <w:szCs w:val="26"/>
        </w:rPr>
        <w:t>From this aspect, school</w:t>
      </w:r>
      <w:r w:rsidR="004715C7">
        <w:rPr>
          <w:rFonts w:ascii="Helvetica Neue" w:hAnsi="Helvetica Neue" w:cs="Helvetica Neue"/>
          <w:color w:val="000000"/>
          <w:sz w:val="26"/>
          <w:szCs w:val="26"/>
        </w:rPr>
        <w:t>s</w:t>
      </w:r>
      <w:r w:rsidR="006E3445" w:rsidRPr="006E3445">
        <w:rPr>
          <w:rFonts w:ascii="Helvetica Neue" w:hAnsi="Helvetica Neue" w:cs="Helvetica Neue"/>
          <w:color w:val="000000"/>
          <w:sz w:val="26"/>
          <w:szCs w:val="26"/>
        </w:rPr>
        <w:t xml:space="preserve"> would let students choose what topic they prefer to talk in public. The advantages always overwhelm disadvantages.</w:t>
      </w:r>
    </w:p>
    <w:p w14:paraId="0F96125D" w14:textId="0B4B410C" w:rsidR="006E3445" w:rsidRDefault="006E3445"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0173F00A" w14:textId="0E3BFCA1" w:rsidR="006E3445" w:rsidRDefault="006E3445"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sidRPr="006E3445">
        <w:rPr>
          <w:rFonts w:ascii="Helvetica Neue" w:hAnsi="Helvetica Neue" w:cs="Helvetica Neue"/>
          <w:color w:val="000000"/>
          <w:sz w:val="26"/>
          <w:szCs w:val="26"/>
        </w:rPr>
        <w:t>To conclude,</w:t>
      </w:r>
      <w:r w:rsidRPr="006E3445">
        <w:t xml:space="preserve"> </w:t>
      </w:r>
      <w:r w:rsidRPr="006E3445">
        <w:rPr>
          <w:rFonts w:ascii="Helvetica Neue" w:hAnsi="Helvetica Neue" w:cs="Helvetica Neue"/>
          <w:color w:val="000000"/>
          <w:sz w:val="26"/>
          <w:szCs w:val="26"/>
        </w:rPr>
        <w:t>public speaking course is a necessary one during students’ college years.</w:t>
      </w:r>
      <w:r>
        <w:rPr>
          <w:rFonts w:ascii="Helvetica Neue" w:hAnsi="Helvetica Neue" w:cs="Helvetica Neue"/>
          <w:color w:val="000000"/>
          <w:sz w:val="26"/>
          <w:szCs w:val="26"/>
        </w:rPr>
        <w:t xml:space="preserve"> It’s not </w:t>
      </w:r>
      <w:r w:rsidR="00C32D8E">
        <w:rPr>
          <w:rFonts w:ascii="Helvetica Neue" w:hAnsi="Helvetica Neue" w:cs="Helvetica Neue" w:hint="eastAsia"/>
          <w:color w:val="000000"/>
          <w:sz w:val="26"/>
          <w:szCs w:val="26"/>
        </w:rPr>
        <w:t>a</w:t>
      </w:r>
      <w:r w:rsidR="00C32D8E">
        <w:rPr>
          <w:rFonts w:ascii="Helvetica Neue" w:hAnsi="Helvetica Neue" w:cs="Helvetica Neue"/>
          <w:color w:val="000000"/>
          <w:sz w:val="26"/>
          <w:szCs w:val="26"/>
        </w:rPr>
        <w:t xml:space="preserve"> </w:t>
      </w:r>
      <w:r w:rsidR="00C32D8E">
        <w:rPr>
          <w:rFonts w:ascii="Helvetica Neue" w:hAnsi="Helvetica Neue" w:cs="Helvetica Neue" w:hint="eastAsia"/>
          <w:color w:val="000000"/>
          <w:sz w:val="26"/>
          <w:szCs w:val="26"/>
        </w:rPr>
        <w:t>us</w:t>
      </w:r>
      <w:r w:rsidR="00C32D8E">
        <w:rPr>
          <w:rFonts w:ascii="Helvetica Neue" w:hAnsi="Helvetica Neue" w:cs="Helvetica Neue"/>
          <w:color w:val="000000"/>
          <w:sz w:val="26"/>
          <w:szCs w:val="26"/>
        </w:rPr>
        <w:t xml:space="preserve">eful </w:t>
      </w:r>
      <w:r>
        <w:rPr>
          <w:rFonts w:ascii="Helvetica Neue" w:hAnsi="Helvetica Neue" w:cs="Helvetica Neue"/>
          <w:color w:val="000000"/>
          <w:sz w:val="26"/>
          <w:szCs w:val="26"/>
        </w:rPr>
        <w:t>skill needed b</w:t>
      </w:r>
      <w:r w:rsidR="00C32D8E">
        <w:rPr>
          <w:rFonts w:ascii="Helvetica Neue" w:hAnsi="Helvetica Neue" w:cs="Helvetica Neue"/>
          <w:color w:val="000000"/>
          <w:sz w:val="26"/>
          <w:szCs w:val="26"/>
        </w:rPr>
        <w:t>y</w:t>
      </w:r>
      <w:r>
        <w:rPr>
          <w:rFonts w:ascii="Helvetica Neue" w:hAnsi="Helvetica Neue" w:cs="Helvetica Neue"/>
          <w:color w:val="000000"/>
          <w:sz w:val="26"/>
          <w:szCs w:val="26"/>
        </w:rPr>
        <w:t xml:space="preserve"> people who are responsible for certain kinds of jobs, but also </w:t>
      </w:r>
      <w:r w:rsidR="00C32D8E">
        <w:rPr>
          <w:rFonts w:ascii="Helvetica Neue" w:hAnsi="Helvetica Neue" w:cs="Helvetica Neue"/>
          <w:color w:val="000000"/>
          <w:sz w:val="26"/>
          <w:szCs w:val="26"/>
        </w:rPr>
        <w:t>an e</w:t>
      </w:r>
      <w:r w:rsidR="00C32D8E" w:rsidRPr="00C32D8E">
        <w:rPr>
          <w:rFonts w:ascii="Helvetica Neue" w:hAnsi="Helvetica Neue" w:cs="Helvetica Neue"/>
          <w:color w:val="000000"/>
          <w:sz w:val="26"/>
          <w:szCs w:val="26"/>
        </w:rPr>
        <w:t>ssential quality</w:t>
      </w:r>
      <w:r w:rsidR="00C32D8E">
        <w:rPr>
          <w:rFonts w:ascii="Helvetica Neue" w:hAnsi="Helvetica Neue" w:cs="Helvetica Neue"/>
          <w:color w:val="000000"/>
          <w:sz w:val="26"/>
          <w:szCs w:val="26"/>
        </w:rPr>
        <w:t xml:space="preserve"> for every graduated student.</w:t>
      </w:r>
      <w:r w:rsidR="00C32D8E" w:rsidRPr="00C32D8E">
        <w:t xml:space="preserve"> </w:t>
      </w:r>
      <w:r w:rsidR="00C32D8E">
        <w:rPr>
          <w:rFonts w:ascii="Helvetica Neue" w:hAnsi="Helvetica Neue" w:cs="Helvetica Neue" w:hint="eastAsia"/>
          <w:color w:val="000000"/>
          <w:sz w:val="26"/>
          <w:szCs w:val="26"/>
        </w:rPr>
        <w:t>F</w:t>
      </w:r>
      <w:r w:rsidR="00C32D8E" w:rsidRPr="00C32D8E">
        <w:rPr>
          <w:rFonts w:ascii="Helvetica Neue" w:hAnsi="Helvetica Neue" w:cs="Helvetica Neue"/>
          <w:color w:val="000000"/>
          <w:sz w:val="26"/>
          <w:szCs w:val="26"/>
        </w:rPr>
        <w:t>or students who have the ambition to be a leader in his future, taking public speaking course can effectively help him to get an attractive figure.</w:t>
      </w:r>
    </w:p>
    <w:p w14:paraId="2E576BA7" w14:textId="5979C7C0" w:rsidR="00EF6EF0" w:rsidRDefault="00EF6EF0"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Pr>
          <w:rFonts w:ascii="Helvetica Neue" w:hAnsi="Helvetica Neue" w:cs="Helvetica Neue"/>
          <w:color w:val="000000"/>
          <w:sz w:val="26"/>
          <w:szCs w:val="26"/>
        </w:rPr>
        <w:tab/>
      </w:r>
    </w:p>
    <w:p w14:paraId="2FF0F322" w14:textId="204A4EFF" w:rsidR="00EF6EF0" w:rsidRDefault="00EF6EF0"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Pr>
          <w:rFonts w:ascii="Helvetica Neue" w:hAnsi="Helvetica Neue" w:cs="Helvetica Neue"/>
          <w:color w:val="000000"/>
          <w:sz w:val="26"/>
          <w:szCs w:val="26"/>
        </w:rPr>
        <w:t>He Yu</w:t>
      </w:r>
    </w:p>
    <w:p w14:paraId="63F9D892" w14:textId="7931B327" w:rsidR="00EF6EF0" w:rsidRDefault="00EF6EF0"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ins w:id="15" w:author="L SY" w:date="2018-09-30T22:34:00Z"/>
          <w:rFonts w:ascii="Helvetica Neue" w:hAnsi="Helvetica Neue" w:cs="Helvetica Neue"/>
          <w:color w:val="000000"/>
          <w:sz w:val="26"/>
          <w:szCs w:val="26"/>
        </w:rPr>
      </w:pPr>
      <w:r>
        <w:rPr>
          <w:rFonts w:ascii="Helvetica Neue" w:hAnsi="Helvetica Neue" w:cs="Helvetica Neue"/>
          <w:color w:val="000000"/>
          <w:sz w:val="26"/>
          <w:szCs w:val="26"/>
        </w:rPr>
        <w:t>2018.9.27</w:t>
      </w:r>
    </w:p>
    <w:p w14:paraId="02B2E1C6" w14:textId="238C0D1F" w:rsidR="00590A29" w:rsidRDefault="00590A29"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ins w:id="16" w:author="L SY" w:date="2018-09-30T22:34:00Z"/>
          <w:rFonts w:ascii="Helvetica Neue" w:hAnsi="Helvetica Neue" w:cs="Helvetica Neue"/>
          <w:color w:val="000000"/>
          <w:sz w:val="26"/>
          <w:szCs w:val="26"/>
        </w:rPr>
      </w:pPr>
    </w:p>
    <w:p w14:paraId="4EE02DD6" w14:textId="7902F715" w:rsidR="00590A29" w:rsidRPr="006449D1" w:rsidRDefault="00590A29"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hint="eastAsia"/>
          <w:color w:val="000000"/>
          <w:sz w:val="26"/>
          <w:szCs w:val="26"/>
        </w:rPr>
      </w:pPr>
      <w:ins w:id="17" w:author="L SY" w:date="2018-09-30T22:34:00Z">
        <w:r>
          <w:rPr>
            <w:rFonts w:ascii="Helvetica Neue" w:hAnsi="Helvetica Neue" w:cs="Helvetica Neue" w:hint="eastAsia"/>
            <w:color w:val="000000"/>
            <w:sz w:val="26"/>
            <w:szCs w:val="26"/>
          </w:rPr>
          <w:t>写得挺好的，除了一些细节上的问题外，总体结构和逻辑都比较完善，用词准确，值得我学习。</w:t>
        </w:r>
      </w:ins>
      <w:bookmarkStart w:id="18" w:name="_GoBack"/>
      <w:bookmarkEnd w:id="18"/>
    </w:p>
    <w:sectPr w:rsidR="00590A29" w:rsidRPr="006449D1" w:rsidSect="004C34E7">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L SY" w:date="2018-09-30T22:23:00Z" w:initials="LS">
    <w:p w14:paraId="75943FBB" w14:textId="5B7E0DD0" w:rsidR="000237A3" w:rsidRDefault="000237A3">
      <w:pPr>
        <w:pStyle w:val="a4"/>
        <w:rPr>
          <w:rFonts w:hint="eastAsia"/>
        </w:rPr>
      </w:pPr>
      <w:r>
        <w:rPr>
          <w:rStyle w:val="a3"/>
        </w:rPr>
        <w:annotationRef/>
      </w:r>
      <w:r>
        <w:rPr>
          <w:rFonts w:hint="eastAsia"/>
        </w:rPr>
        <w:t>这句</w:t>
      </w:r>
      <w:proofErr w:type="gramStart"/>
      <w:r>
        <w:rPr>
          <w:rFonts w:hint="eastAsia"/>
        </w:rPr>
        <w:t>话感觉</w:t>
      </w:r>
      <w:proofErr w:type="gramEnd"/>
      <w:r>
        <w:rPr>
          <w:rFonts w:hint="eastAsia"/>
        </w:rPr>
        <w:t>怪怪的</w:t>
      </w:r>
    </w:p>
  </w:comment>
  <w:comment w:id="12" w:author="L SY" w:date="2018-09-30T22:32:00Z" w:initials="LS">
    <w:p w14:paraId="1707F2FD" w14:textId="1B158584" w:rsidR="001D55C4" w:rsidRDefault="001D55C4">
      <w:pPr>
        <w:pStyle w:val="a4"/>
        <w:rPr>
          <w:rFonts w:hint="eastAsia"/>
        </w:rPr>
      </w:pPr>
      <w:r>
        <w:rPr>
          <w:rStyle w:val="a3"/>
        </w:rPr>
        <w:annotationRef/>
      </w:r>
      <w:r>
        <w:rPr>
          <w:rFonts w:hint="eastAsia"/>
        </w:rPr>
        <w:t>这句话前后好像没什么关系，或者加一句，但是马云和他的团队很成功，因此我认为。。。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943FBB" w15:done="0"/>
  <w15:commentEx w15:paraId="1707F2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943FBB" w16cid:durableId="1F5BCB65"/>
  <w16cid:commentId w16cid:paraId="1707F2FD" w16cid:durableId="1F5BCD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SY">
    <w15:presenceInfo w15:providerId="Windows Live" w15:userId="111ab0fd0fccc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3NLAAUoYWBuaGxko6SsGpxcWZ+XkgBYa1AGz0y/gsAAAA"/>
  </w:docVars>
  <w:rsids>
    <w:rsidRoot w:val="00587304"/>
    <w:rsid w:val="000237A3"/>
    <w:rsid w:val="00091AEE"/>
    <w:rsid w:val="00134808"/>
    <w:rsid w:val="00140658"/>
    <w:rsid w:val="001D55C4"/>
    <w:rsid w:val="001E3A49"/>
    <w:rsid w:val="002A429D"/>
    <w:rsid w:val="004715C7"/>
    <w:rsid w:val="00481FB6"/>
    <w:rsid w:val="00492813"/>
    <w:rsid w:val="004C34E7"/>
    <w:rsid w:val="004F06BC"/>
    <w:rsid w:val="00587304"/>
    <w:rsid w:val="00590A29"/>
    <w:rsid w:val="005D111B"/>
    <w:rsid w:val="00601308"/>
    <w:rsid w:val="006449D1"/>
    <w:rsid w:val="006E3445"/>
    <w:rsid w:val="006F7FDE"/>
    <w:rsid w:val="007A5661"/>
    <w:rsid w:val="007E656D"/>
    <w:rsid w:val="00907239"/>
    <w:rsid w:val="009533C2"/>
    <w:rsid w:val="009C3897"/>
    <w:rsid w:val="00A70EE2"/>
    <w:rsid w:val="00AC1909"/>
    <w:rsid w:val="00B23653"/>
    <w:rsid w:val="00C32D8E"/>
    <w:rsid w:val="00C7397E"/>
    <w:rsid w:val="00D301D8"/>
    <w:rsid w:val="00D97521"/>
    <w:rsid w:val="00EB03DF"/>
    <w:rsid w:val="00EB1E14"/>
    <w:rsid w:val="00EF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C73D"/>
  <w14:defaultImageDpi w14:val="32767"/>
  <w15:chartTrackingRefBased/>
  <w15:docId w15:val="{40678AC1-3187-814F-BC1A-30726379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237A3"/>
    <w:rPr>
      <w:sz w:val="21"/>
      <w:szCs w:val="21"/>
    </w:rPr>
  </w:style>
  <w:style w:type="paragraph" w:styleId="a4">
    <w:name w:val="annotation text"/>
    <w:basedOn w:val="a"/>
    <w:link w:val="a5"/>
    <w:uiPriority w:val="99"/>
    <w:semiHidden/>
    <w:unhideWhenUsed/>
    <w:rsid w:val="000237A3"/>
  </w:style>
  <w:style w:type="character" w:customStyle="1" w:styleId="a5">
    <w:name w:val="批注文字 字符"/>
    <w:basedOn w:val="a0"/>
    <w:link w:val="a4"/>
    <w:uiPriority w:val="99"/>
    <w:semiHidden/>
    <w:rsid w:val="000237A3"/>
  </w:style>
  <w:style w:type="paragraph" w:styleId="a6">
    <w:name w:val="annotation subject"/>
    <w:basedOn w:val="a4"/>
    <w:next w:val="a4"/>
    <w:link w:val="a7"/>
    <w:uiPriority w:val="99"/>
    <w:semiHidden/>
    <w:unhideWhenUsed/>
    <w:rsid w:val="000237A3"/>
    <w:rPr>
      <w:b/>
      <w:bCs/>
    </w:rPr>
  </w:style>
  <w:style w:type="character" w:customStyle="1" w:styleId="a7">
    <w:name w:val="批注主题 字符"/>
    <w:basedOn w:val="a5"/>
    <w:link w:val="a6"/>
    <w:uiPriority w:val="99"/>
    <w:semiHidden/>
    <w:rsid w:val="000237A3"/>
    <w:rPr>
      <w:b/>
      <w:bCs/>
    </w:rPr>
  </w:style>
  <w:style w:type="paragraph" w:styleId="a8">
    <w:name w:val="Balloon Text"/>
    <w:basedOn w:val="a"/>
    <w:link w:val="a9"/>
    <w:uiPriority w:val="99"/>
    <w:semiHidden/>
    <w:unhideWhenUsed/>
    <w:rsid w:val="000237A3"/>
    <w:rPr>
      <w:sz w:val="18"/>
      <w:szCs w:val="18"/>
    </w:rPr>
  </w:style>
  <w:style w:type="character" w:customStyle="1" w:styleId="a9">
    <w:name w:val="批注框文本 字符"/>
    <w:basedOn w:val="a0"/>
    <w:link w:val="a8"/>
    <w:uiPriority w:val="99"/>
    <w:semiHidden/>
    <w:rsid w:val="000237A3"/>
    <w:rPr>
      <w:sz w:val="18"/>
      <w:szCs w:val="18"/>
    </w:rPr>
  </w:style>
  <w:style w:type="paragraph" w:styleId="aa">
    <w:name w:val="Date"/>
    <w:basedOn w:val="a"/>
    <w:next w:val="a"/>
    <w:link w:val="ab"/>
    <w:uiPriority w:val="99"/>
    <w:semiHidden/>
    <w:unhideWhenUsed/>
    <w:rsid w:val="00590A29"/>
    <w:pPr>
      <w:ind w:leftChars="2500" w:left="100"/>
    </w:pPr>
  </w:style>
  <w:style w:type="character" w:customStyle="1" w:styleId="ab">
    <w:name w:val="日期 字符"/>
    <w:basedOn w:val="a0"/>
    <w:link w:val="aa"/>
    <w:uiPriority w:val="99"/>
    <w:semiHidden/>
    <w:rsid w:val="00590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721">
      <w:bodyDiv w:val="1"/>
      <w:marLeft w:val="0"/>
      <w:marRight w:val="0"/>
      <w:marTop w:val="0"/>
      <w:marBottom w:val="0"/>
      <w:divBdr>
        <w:top w:val="none" w:sz="0" w:space="0" w:color="auto"/>
        <w:left w:val="none" w:sz="0" w:space="0" w:color="auto"/>
        <w:bottom w:val="none" w:sz="0" w:space="0" w:color="auto"/>
        <w:right w:val="none" w:sz="0" w:space="0" w:color="auto"/>
      </w:divBdr>
    </w:div>
    <w:div w:id="33775267">
      <w:bodyDiv w:val="1"/>
      <w:marLeft w:val="0"/>
      <w:marRight w:val="0"/>
      <w:marTop w:val="0"/>
      <w:marBottom w:val="0"/>
      <w:divBdr>
        <w:top w:val="none" w:sz="0" w:space="0" w:color="auto"/>
        <w:left w:val="none" w:sz="0" w:space="0" w:color="auto"/>
        <w:bottom w:val="none" w:sz="0" w:space="0" w:color="auto"/>
        <w:right w:val="none" w:sz="0" w:space="0" w:color="auto"/>
      </w:divBdr>
    </w:div>
    <w:div w:id="141696181">
      <w:bodyDiv w:val="1"/>
      <w:marLeft w:val="0"/>
      <w:marRight w:val="0"/>
      <w:marTop w:val="0"/>
      <w:marBottom w:val="0"/>
      <w:divBdr>
        <w:top w:val="none" w:sz="0" w:space="0" w:color="auto"/>
        <w:left w:val="none" w:sz="0" w:space="0" w:color="auto"/>
        <w:bottom w:val="none" w:sz="0" w:space="0" w:color="auto"/>
        <w:right w:val="none" w:sz="0" w:space="0" w:color="auto"/>
      </w:divBdr>
    </w:div>
    <w:div w:id="154958394">
      <w:bodyDiv w:val="1"/>
      <w:marLeft w:val="0"/>
      <w:marRight w:val="0"/>
      <w:marTop w:val="0"/>
      <w:marBottom w:val="0"/>
      <w:divBdr>
        <w:top w:val="none" w:sz="0" w:space="0" w:color="auto"/>
        <w:left w:val="none" w:sz="0" w:space="0" w:color="auto"/>
        <w:bottom w:val="none" w:sz="0" w:space="0" w:color="auto"/>
        <w:right w:val="none" w:sz="0" w:space="0" w:color="auto"/>
      </w:divBdr>
    </w:div>
    <w:div w:id="424880678">
      <w:bodyDiv w:val="1"/>
      <w:marLeft w:val="0"/>
      <w:marRight w:val="0"/>
      <w:marTop w:val="0"/>
      <w:marBottom w:val="0"/>
      <w:divBdr>
        <w:top w:val="none" w:sz="0" w:space="0" w:color="auto"/>
        <w:left w:val="none" w:sz="0" w:space="0" w:color="auto"/>
        <w:bottom w:val="none" w:sz="0" w:space="0" w:color="auto"/>
        <w:right w:val="none" w:sz="0" w:space="0" w:color="auto"/>
      </w:divBdr>
    </w:div>
    <w:div w:id="460459829">
      <w:bodyDiv w:val="1"/>
      <w:marLeft w:val="0"/>
      <w:marRight w:val="0"/>
      <w:marTop w:val="0"/>
      <w:marBottom w:val="0"/>
      <w:divBdr>
        <w:top w:val="none" w:sz="0" w:space="0" w:color="auto"/>
        <w:left w:val="none" w:sz="0" w:space="0" w:color="auto"/>
        <w:bottom w:val="none" w:sz="0" w:space="0" w:color="auto"/>
        <w:right w:val="none" w:sz="0" w:space="0" w:color="auto"/>
      </w:divBdr>
    </w:div>
    <w:div w:id="471366752">
      <w:bodyDiv w:val="1"/>
      <w:marLeft w:val="0"/>
      <w:marRight w:val="0"/>
      <w:marTop w:val="0"/>
      <w:marBottom w:val="0"/>
      <w:divBdr>
        <w:top w:val="none" w:sz="0" w:space="0" w:color="auto"/>
        <w:left w:val="none" w:sz="0" w:space="0" w:color="auto"/>
        <w:bottom w:val="none" w:sz="0" w:space="0" w:color="auto"/>
        <w:right w:val="none" w:sz="0" w:space="0" w:color="auto"/>
      </w:divBdr>
    </w:div>
    <w:div w:id="617415859">
      <w:bodyDiv w:val="1"/>
      <w:marLeft w:val="0"/>
      <w:marRight w:val="0"/>
      <w:marTop w:val="0"/>
      <w:marBottom w:val="0"/>
      <w:divBdr>
        <w:top w:val="none" w:sz="0" w:space="0" w:color="auto"/>
        <w:left w:val="none" w:sz="0" w:space="0" w:color="auto"/>
        <w:bottom w:val="none" w:sz="0" w:space="0" w:color="auto"/>
        <w:right w:val="none" w:sz="0" w:space="0" w:color="auto"/>
      </w:divBdr>
    </w:div>
    <w:div w:id="706754170">
      <w:bodyDiv w:val="1"/>
      <w:marLeft w:val="0"/>
      <w:marRight w:val="0"/>
      <w:marTop w:val="0"/>
      <w:marBottom w:val="0"/>
      <w:divBdr>
        <w:top w:val="none" w:sz="0" w:space="0" w:color="auto"/>
        <w:left w:val="none" w:sz="0" w:space="0" w:color="auto"/>
        <w:bottom w:val="none" w:sz="0" w:space="0" w:color="auto"/>
        <w:right w:val="none" w:sz="0" w:space="0" w:color="auto"/>
      </w:divBdr>
    </w:div>
    <w:div w:id="748161151">
      <w:bodyDiv w:val="1"/>
      <w:marLeft w:val="0"/>
      <w:marRight w:val="0"/>
      <w:marTop w:val="0"/>
      <w:marBottom w:val="0"/>
      <w:divBdr>
        <w:top w:val="none" w:sz="0" w:space="0" w:color="auto"/>
        <w:left w:val="none" w:sz="0" w:space="0" w:color="auto"/>
        <w:bottom w:val="none" w:sz="0" w:space="0" w:color="auto"/>
        <w:right w:val="none" w:sz="0" w:space="0" w:color="auto"/>
      </w:divBdr>
    </w:div>
    <w:div w:id="789933212">
      <w:bodyDiv w:val="1"/>
      <w:marLeft w:val="0"/>
      <w:marRight w:val="0"/>
      <w:marTop w:val="0"/>
      <w:marBottom w:val="0"/>
      <w:divBdr>
        <w:top w:val="none" w:sz="0" w:space="0" w:color="auto"/>
        <w:left w:val="none" w:sz="0" w:space="0" w:color="auto"/>
        <w:bottom w:val="none" w:sz="0" w:space="0" w:color="auto"/>
        <w:right w:val="none" w:sz="0" w:space="0" w:color="auto"/>
      </w:divBdr>
    </w:div>
    <w:div w:id="814643772">
      <w:bodyDiv w:val="1"/>
      <w:marLeft w:val="0"/>
      <w:marRight w:val="0"/>
      <w:marTop w:val="0"/>
      <w:marBottom w:val="0"/>
      <w:divBdr>
        <w:top w:val="none" w:sz="0" w:space="0" w:color="auto"/>
        <w:left w:val="none" w:sz="0" w:space="0" w:color="auto"/>
        <w:bottom w:val="none" w:sz="0" w:space="0" w:color="auto"/>
        <w:right w:val="none" w:sz="0" w:space="0" w:color="auto"/>
      </w:divBdr>
    </w:div>
    <w:div w:id="901870508">
      <w:bodyDiv w:val="1"/>
      <w:marLeft w:val="0"/>
      <w:marRight w:val="0"/>
      <w:marTop w:val="0"/>
      <w:marBottom w:val="0"/>
      <w:divBdr>
        <w:top w:val="none" w:sz="0" w:space="0" w:color="auto"/>
        <w:left w:val="none" w:sz="0" w:space="0" w:color="auto"/>
        <w:bottom w:val="none" w:sz="0" w:space="0" w:color="auto"/>
        <w:right w:val="none" w:sz="0" w:space="0" w:color="auto"/>
      </w:divBdr>
    </w:div>
    <w:div w:id="1089471855">
      <w:bodyDiv w:val="1"/>
      <w:marLeft w:val="0"/>
      <w:marRight w:val="0"/>
      <w:marTop w:val="0"/>
      <w:marBottom w:val="0"/>
      <w:divBdr>
        <w:top w:val="none" w:sz="0" w:space="0" w:color="auto"/>
        <w:left w:val="none" w:sz="0" w:space="0" w:color="auto"/>
        <w:bottom w:val="none" w:sz="0" w:space="0" w:color="auto"/>
        <w:right w:val="none" w:sz="0" w:space="0" w:color="auto"/>
      </w:divBdr>
    </w:div>
    <w:div w:id="1157070137">
      <w:bodyDiv w:val="1"/>
      <w:marLeft w:val="0"/>
      <w:marRight w:val="0"/>
      <w:marTop w:val="0"/>
      <w:marBottom w:val="0"/>
      <w:divBdr>
        <w:top w:val="none" w:sz="0" w:space="0" w:color="auto"/>
        <w:left w:val="none" w:sz="0" w:space="0" w:color="auto"/>
        <w:bottom w:val="none" w:sz="0" w:space="0" w:color="auto"/>
        <w:right w:val="none" w:sz="0" w:space="0" w:color="auto"/>
      </w:divBdr>
    </w:div>
    <w:div w:id="1482041781">
      <w:bodyDiv w:val="1"/>
      <w:marLeft w:val="0"/>
      <w:marRight w:val="0"/>
      <w:marTop w:val="0"/>
      <w:marBottom w:val="0"/>
      <w:divBdr>
        <w:top w:val="none" w:sz="0" w:space="0" w:color="auto"/>
        <w:left w:val="none" w:sz="0" w:space="0" w:color="auto"/>
        <w:bottom w:val="none" w:sz="0" w:space="0" w:color="auto"/>
        <w:right w:val="none" w:sz="0" w:space="0" w:color="auto"/>
      </w:divBdr>
    </w:div>
    <w:div w:id="1549297481">
      <w:bodyDiv w:val="1"/>
      <w:marLeft w:val="0"/>
      <w:marRight w:val="0"/>
      <w:marTop w:val="0"/>
      <w:marBottom w:val="0"/>
      <w:divBdr>
        <w:top w:val="none" w:sz="0" w:space="0" w:color="auto"/>
        <w:left w:val="none" w:sz="0" w:space="0" w:color="auto"/>
        <w:bottom w:val="none" w:sz="0" w:space="0" w:color="auto"/>
        <w:right w:val="none" w:sz="0" w:space="0" w:color="auto"/>
      </w:divBdr>
    </w:div>
    <w:div w:id="1589803049">
      <w:bodyDiv w:val="1"/>
      <w:marLeft w:val="0"/>
      <w:marRight w:val="0"/>
      <w:marTop w:val="0"/>
      <w:marBottom w:val="0"/>
      <w:divBdr>
        <w:top w:val="none" w:sz="0" w:space="0" w:color="auto"/>
        <w:left w:val="none" w:sz="0" w:space="0" w:color="auto"/>
        <w:bottom w:val="none" w:sz="0" w:space="0" w:color="auto"/>
        <w:right w:val="none" w:sz="0" w:space="0" w:color="auto"/>
      </w:divBdr>
    </w:div>
    <w:div w:id="1661808190">
      <w:bodyDiv w:val="1"/>
      <w:marLeft w:val="0"/>
      <w:marRight w:val="0"/>
      <w:marTop w:val="0"/>
      <w:marBottom w:val="0"/>
      <w:divBdr>
        <w:top w:val="none" w:sz="0" w:space="0" w:color="auto"/>
        <w:left w:val="none" w:sz="0" w:space="0" w:color="auto"/>
        <w:bottom w:val="none" w:sz="0" w:space="0" w:color="auto"/>
        <w:right w:val="none" w:sz="0" w:space="0" w:color="auto"/>
      </w:divBdr>
    </w:div>
    <w:div w:id="1745682907">
      <w:bodyDiv w:val="1"/>
      <w:marLeft w:val="0"/>
      <w:marRight w:val="0"/>
      <w:marTop w:val="0"/>
      <w:marBottom w:val="0"/>
      <w:divBdr>
        <w:top w:val="none" w:sz="0" w:space="0" w:color="auto"/>
        <w:left w:val="none" w:sz="0" w:space="0" w:color="auto"/>
        <w:bottom w:val="none" w:sz="0" w:space="0" w:color="auto"/>
        <w:right w:val="none" w:sz="0" w:space="0" w:color="auto"/>
      </w:divBdr>
    </w:div>
    <w:div w:id="1751778579">
      <w:bodyDiv w:val="1"/>
      <w:marLeft w:val="0"/>
      <w:marRight w:val="0"/>
      <w:marTop w:val="0"/>
      <w:marBottom w:val="0"/>
      <w:divBdr>
        <w:top w:val="none" w:sz="0" w:space="0" w:color="auto"/>
        <w:left w:val="none" w:sz="0" w:space="0" w:color="auto"/>
        <w:bottom w:val="none" w:sz="0" w:space="0" w:color="auto"/>
        <w:right w:val="none" w:sz="0" w:space="0" w:color="auto"/>
      </w:divBdr>
    </w:div>
    <w:div w:id="1979920272">
      <w:bodyDiv w:val="1"/>
      <w:marLeft w:val="0"/>
      <w:marRight w:val="0"/>
      <w:marTop w:val="0"/>
      <w:marBottom w:val="0"/>
      <w:divBdr>
        <w:top w:val="none" w:sz="0" w:space="0" w:color="auto"/>
        <w:left w:val="none" w:sz="0" w:space="0" w:color="auto"/>
        <w:bottom w:val="none" w:sz="0" w:space="0" w:color="auto"/>
        <w:right w:val="none" w:sz="0" w:space="0" w:color="auto"/>
      </w:divBdr>
    </w:div>
    <w:div w:id="2089300730">
      <w:bodyDiv w:val="1"/>
      <w:marLeft w:val="0"/>
      <w:marRight w:val="0"/>
      <w:marTop w:val="0"/>
      <w:marBottom w:val="0"/>
      <w:divBdr>
        <w:top w:val="none" w:sz="0" w:space="0" w:color="auto"/>
        <w:left w:val="none" w:sz="0" w:space="0" w:color="auto"/>
        <w:bottom w:val="none" w:sz="0" w:space="0" w:color="auto"/>
        <w:right w:val="none" w:sz="0" w:space="0" w:color="auto"/>
      </w:divBdr>
    </w:div>
    <w:div w:id="2107341841">
      <w:bodyDiv w:val="1"/>
      <w:marLeft w:val="0"/>
      <w:marRight w:val="0"/>
      <w:marTop w:val="0"/>
      <w:marBottom w:val="0"/>
      <w:divBdr>
        <w:top w:val="none" w:sz="0" w:space="0" w:color="auto"/>
        <w:left w:val="none" w:sz="0" w:space="0" w:color="auto"/>
        <w:bottom w:val="none" w:sz="0" w:space="0" w:color="auto"/>
        <w:right w:val="none" w:sz="0" w:space="0" w:color="auto"/>
      </w:divBdr>
    </w:div>
    <w:div w:id="2108233787">
      <w:bodyDiv w:val="1"/>
      <w:marLeft w:val="0"/>
      <w:marRight w:val="0"/>
      <w:marTop w:val="0"/>
      <w:marBottom w:val="0"/>
      <w:divBdr>
        <w:top w:val="none" w:sz="0" w:space="0" w:color="auto"/>
        <w:left w:val="none" w:sz="0" w:space="0" w:color="auto"/>
        <w:bottom w:val="none" w:sz="0" w:space="0" w:color="auto"/>
        <w:right w:val="none" w:sz="0" w:space="0" w:color="auto"/>
      </w:divBdr>
    </w:div>
    <w:div w:id="214168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比科</dc:creator>
  <cp:keywords/>
  <dc:description/>
  <cp:lastModifiedBy>L SY</cp:lastModifiedBy>
  <cp:revision>3</cp:revision>
  <dcterms:created xsi:type="dcterms:W3CDTF">2018-09-30T14:34:00Z</dcterms:created>
  <dcterms:modified xsi:type="dcterms:W3CDTF">2018-09-30T14:34:00Z</dcterms:modified>
</cp:coreProperties>
</file>