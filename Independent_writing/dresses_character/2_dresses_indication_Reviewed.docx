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DD735" w14:textId="77777777" w:rsidR="00F17F8D" w:rsidRPr="00DC79D7" w:rsidRDefault="00F17F8D"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B050"/>
          <w:kern w:val="0"/>
          <w:sz w:val="26"/>
          <w:szCs w:val="26"/>
        </w:rPr>
      </w:pPr>
      <w:r w:rsidRPr="00DC79D7">
        <w:rPr>
          <w:rFonts w:ascii="Helvetica Neue" w:hAnsi="Helvetica Neue" w:cs="Helvetica Neue"/>
          <w:color w:val="00B050"/>
          <w:kern w:val="0"/>
          <w:sz w:val="26"/>
          <w:szCs w:val="26"/>
        </w:rPr>
        <w:t xml:space="preserve">DAY3 </w:t>
      </w:r>
      <w:r w:rsidRPr="00DC79D7">
        <w:rPr>
          <w:rFonts w:ascii="Helvetica Neue" w:hAnsi="Helvetica Neue" w:cs="Helvetica Neue"/>
          <w:color w:val="00B050"/>
          <w:kern w:val="0"/>
          <w:sz w:val="26"/>
          <w:szCs w:val="26"/>
        </w:rPr>
        <w:t>独立写作：</w:t>
      </w:r>
      <w:r w:rsidRPr="00DC79D7">
        <w:rPr>
          <w:rFonts w:ascii="Helvetica Neue" w:hAnsi="Helvetica Neue" w:cs="Helvetica Neue"/>
          <w:color w:val="00B050"/>
          <w:kern w:val="0"/>
          <w:sz w:val="26"/>
          <w:szCs w:val="26"/>
        </w:rPr>
        <w:t>Do you agree or disagree: The way people dresses is a good indication of his or her personality or character.</w:t>
      </w:r>
    </w:p>
    <w:p w14:paraId="4F160B55" w14:textId="77777777" w:rsidR="00F17F8D" w:rsidRDefault="00F17F8D"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kern w:val="0"/>
          <w:sz w:val="26"/>
          <w:szCs w:val="26"/>
        </w:rPr>
      </w:pPr>
    </w:p>
    <w:p w14:paraId="1BBD981E" w14:textId="6E0D2279" w:rsidR="00E01135" w:rsidRDefault="005E3094"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kern w:val="0"/>
          <w:sz w:val="26"/>
          <w:szCs w:val="26"/>
        </w:rPr>
      </w:pPr>
      <w:r>
        <w:rPr>
          <w:rFonts w:ascii="Helvetica Neue" w:hAnsi="Helvetica Neue" w:cs="Helvetica Neue"/>
          <w:color w:val="000000"/>
          <w:kern w:val="0"/>
          <w:sz w:val="26"/>
          <w:szCs w:val="26"/>
        </w:rPr>
        <w:t>Fine feather makes fine birds, which means that a well-dressed people never fails to leave the fondest im</w:t>
      </w:r>
      <w:r w:rsidR="006F6D5E">
        <w:rPr>
          <w:rFonts w:ascii="Helvetica Neue" w:hAnsi="Helvetica Neue" w:cs="Helvetica Neue"/>
          <w:color w:val="000000"/>
          <w:kern w:val="0"/>
          <w:sz w:val="26"/>
          <w:szCs w:val="26"/>
        </w:rPr>
        <w:t xml:space="preserve">pression on people around him or her. </w:t>
      </w:r>
      <w:commentRangeStart w:id="0"/>
      <w:r w:rsidR="006F6D5E">
        <w:rPr>
          <w:rFonts w:ascii="Helvetica Neue" w:hAnsi="Helvetica Neue" w:cs="Helvetica Neue"/>
          <w:color w:val="000000"/>
          <w:kern w:val="0"/>
          <w:sz w:val="26"/>
          <w:szCs w:val="26"/>
        </w:rPr>
        <w:t>Some</w:t>
      </w:r>
      <w:commentRangeEnd w:id="0"/>
      <w:r w:rsidR="00C43A25">
        <w:rPr>
          <w:rStyle w:val="a3"/>
        </w:rPr>
        <w:commentReference w:id="0"/>
      </w:r>
      <w:r w:rsidR="006F6D5E">
        <w:rPr>
          <w:rFonts w:ascii="Helvetica Neue" w:hAnsi="Helvetica Neue" w:cs="Helvetica Neue"/>
          <w:color w:val="000000"/>
          <w:kern w:val="0"/>
          <w:sz w:val="26"/>
          <w:szCs w:val="26"/>
        </w:rPr>
        <w:t xml:space="preserve"> people assert that a person’s personality can be indicated by how he or she dresses. Perhaps no issue has led to such an endless debate as to whether or not a person’s character could be perfectly reflected by his or her appearance. As I see it, even though what one wears can convey some information about his or her character, a man </w:t>
      </w:r>
      <w:r w:rsidR="00233CC2">
        <w:rPr>
          <w:rFonts w:ascii="Helvetica Neue" w:hAnsi="Helvetica Neue" w:cs="Helvetica Neue"/>
          <w:color w:val="000000"/>
          <w:kern w:val="0"/>
          <w:sz w:val="26"/>
          <w:szCs w:val="26"/>
        </w:rPr>
        <w:t xml:space="preserve">should </w:t>
      </w:r>
      <w:r w:rsidR="006F6D5E">
        <w:rPr>
          <w:rFonts w:ascii="Helvetica Neue" w:hAnsi="Helvetica Neue" w:cs="Helvetica Neue"/>
          <w:color w:val="000000"/>
          <w:kern w:val="0"/>
          <w:sz w:val="26"/>
          <w:szCs w:val="26"/>
        </w:rPr>
        <w:t>not be judged by his appearance.</w:t>
      </w:r>
    </w:p>
    <w:p w14:paraId="53818160" w14:textId="77777777" w:rsidR="006F6D5E" w:rsidRDefault="006F6D5E"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kern w:val="0"/>
          <w:sz w:val="26"/>
          <w:szCs w:val="26"/>
        </w:rPr>
      </w:pPr>
    </w:p>
    <w:p w14:paraId="2A4D2ED8" w14:textId="2203CA9B" w:rsidR="006F6D5E" w:rsidRDefault="006F6D5E"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kern w:val="0"/>
          <w:sz w:val="26"/>
          <w:szCs w:val="26"/>
        </w:rPr>
      </w:pPr>
      <w:r>
        <w:rPr>
          <w:rFonts w:ascii="Helvetica Neue" w:hAnsi="Helvetica Neue" w:cs="Helvetica Neue"/>
          <w:color w:val="000000"/>
          <w:kern w:val="0"/>
          <w:sz w:val="26"/>
          <w:szCs w:val="26"/>
        </w:rPr>
        <w:t>Indeed, I have to concede that a neat appearance is an embodiment of a person’s qualities and personalities. For example, a passionate person tends to wear trendy and bright-color clothes. Conversely, a quiet person likes to wear simple and light-colored clothes. Another positive aspect is that a well-dressed person is, in most cases, a respectable</w:t>
      </w:r>
      <w:r w:rsidR="00233CC2">
        <w:rPr>
          <w:rFonts w:ascii="Helvetica Neue" w:hAnsi="Helvetica Neue" w:cs="Helvetica Neue"/>
          <w:color w:val="000000"/>
          <w:kern w:val="0"/>
          <w:sz w:val="26"/>
          <w:szCs w:val="26"/>
        </w:rPr>
        <w:t xml:space="preserve"> and well-mannered person, then</w:t>
      </w:r>
      <w:r>
        <w:rPr>
          <w:rFonts w:ascii="Helvetica Neue" w:hAnsi="Helvetica Neue" w:cs="Helvetica Neue"/>
          <w:color w:val="000000"/>
          <w:kern w:val="0"/>
          <w:sz w:val="26"/>
          <w:szCs w:val="26"/>
        </w:rPr>
        <w:t>,</w:t>
      </w:r>
      <w:r w:rsidR="00233CC2">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it will make people around him feel at ease, therefore, he is, in most people’s eyes, easy to associate and communicate with.</w:t>
      </w:r>
    </w:p>
    <w:p w14:paraId="6E0AEEAE" w14:textId="77777777" w:rsidR="004A4C84" w:rsidRDefault="004A4C84"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kern w:val="0"/>
          <w:sz w:val="26"/>
          <w:szCs w:val="26"/>
        </w:rPr>
      </w:pPr>
    </w:p>
    <w:p w14:paraId="34737DBA" w14:textId="77777777" w:rsidR="004A4C84" w:rsidRDefault="004A4C84"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kern w:val="0"/>
          <w:sz w:val="26"/>
          <w:szCs w:val="26"/>
        </w:rPr>
      </w:pPr>
      <w:r>
        <w:rPr>
          <w:rFonts w:ascii="Helvetica Neue" w:hAnsi="Helvetica Neue" w:cs="Helvetica Neue"/>
          <w:color w:val="000000"/>
          <w:kern w:val="0"/>
          <w:sz w:val="26"/>
          <w:szCs w:val="26"/>
        </w:rPr>
        <w:t>Notwithstanding all that, we have to remember the old saying that we can never judge a book by its cover, so does the person. Some people have to dress the uniform when they embark on work, in this case, it seems that they look like conservative individuals, whereas they have dis</w:t>
      </w:r>
      <w:r w:rsidR="00136FB1">
        <w:rPr>
          <w:rFonts w:ascii="Helvetica Neue" w:hAnsi="Helvetica Neue" w:cs="Helvetica Neue"/>
          <w:color w:val="000000"/>
          <w:kern w:val="0"/>
          <w:sz w:val="26"/>
          <w:szCs w:val="26"/>
        </w:rPr>
        <w:t>tinct personalities, some are ex</w:t>
      </w:r>
      <w:r>
        <w:rPr>
          <w:rFonts w:ascii="Helvetica Neue" w:hAnsi="Helvetica Neue" w:cs="Helvetica Neue"/>
          <w:color w:val="000000"/>
          <w:kern w:val="0"/>
          <w:sz w:val="26"/>
          <w:szCs w:val="26"/>
        </w:rPr>
        <w:t>traverted while</w:t>
      </w:r>
      <w:r w:rsidR="00136FB1">
        <w:rPr>
          <w:rFonts w:ascii="Helvetica Neue" w:hAnsi="Helvetica Neue" w:cs="Helvetica Neue"/>
          <w:color w:val="000000"/>
          <w:kern w:val="0"/>
          <w:sz w:val="26"/>
          <w:szCs w:val="26"/>
        </w:rPr>
        <w:t xml:space="preserve"> others are introverted. Moreover, a person who is impoverished may fail to afford up-market clothes with his limited money, but it doesn’t mean that he is not a benevolent person. More precisely, he may be more humane and tender-hearted than a gentleman who looks graceful.</w:t>
      </w:r>
    </w:p>
    <w:p w14:paraId="4DAB0D6E" w14:textId="77777777" w:rsidR="00136FB1" w:rsidRDefault="00136FB1"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kern w:val="0"/>
          <w:sz w:val="26"/>
          <w:szCs w:val="26"/>
        </w:rPr>
      </w:pPr>
    </w:p>
    <w:p w14:paraId="362F0C07" w14:textId="77777777" w:rsidR="00136FB1" w:rsidRDefault="00136FB1"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kern w:val="0"/>
          <w:sz w:val="26"/>
          <w:szCs w:val="26"/>
        </w:rPr>
      </w:pPr>
      <w:r>
        <w:rPr>
          <w:rFonts w:ascii="Helvetica Neue" w:hAnsi="Helvetica Neue" w:cs="Helvetica Neue"/>
          <w:color w:val="000000"/>
          <w:kern w:val="0"/>
          <w:sz w:val="26"/>
          <w:szCs w:val="26"/>
        </w:rPr>
        <w:t>Another convincing argument could also be easily explored. Most superstars seem to be very passionate and enthusiastic when they are presenting a performance in public, virtually, they are not all kind of people. Some of them actually are quiet people who love to be in a silent atmos</w:t>
      </w:r>
      <w:r w:rsidR="00DC79D7">
        <w:rPr>
          <w:rFonts w:ascii="Helvetica Neue" w:hAnsi="Helvetica Neue" w:cs="Helvetica Neue"/>
          <w:color w:val="000000"/>
          <w:kern w:val="0"/>
          <w:sz w:val="26"/>
          <w:szCs w:val="26"/>
        </w:rPr>
        <w:t>phere and live a simple life. So, appearance of a person cannot always indicate his or her personality.</w:t>
      </w:r>
    </w:p>
    <w:p w14:paraId="45ED44EE" w14:textId="77777777" w:rsidR="00DC79D7" w:rsidRDefault="00DC79D7"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kern w:val="0"/>
          <w:sz w:val="26"/>
          <w:szCs w:val="26"/>
        </w:rPr>
      </w:pPr>
    </w:p>
    <w:p w14:paraId="1CB3B16F" w14:textId="3CFCD336" w:rsidR="00C43A25" w:rsidRDefault="00DC79D7"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ins w:id="1" w:author="L SY" w:date="2018-09-30T21:35:00Z"/>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In the final analysis, my stand is that a person’s personality cannot be merely judged by his or her outlooks. The initial impression sometimes might be misleading, it recommended to judge a person after long period of observation.</w:t>
      </w:r>
    </w:p>
    <w:p w14:paraId="4A3F8C2B" w14:textId="01679BE7" w:rsidR="00C43A25" w:rsidRDefault="00C43A25"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ins w:id="2" w:author="L SY" w:date="2018-09-30T21:35:00Z"/>
          <w:rFonts w:ascii="Helvetica Neue" w:hAnsi="Helvetica Neue" w:cs="Helvetica Neue"/>
          <w:color w:val="000000"/>
          <w:kern w:val="0"/>
          <w:sz w:val="26"/>
          <w:szCs w:val="26"/>
        </w:rPr>
      </w:pPr>
      <w:ins w:id="3" w:author="L SY" w:date="2018-09-30T21:35:00Z">
        <w:r>
          <w:rPr>
            <w:rFonts w:ascii="Helvetica Neue" w:hAnsi="Helvetica Neue" w:cs="Helvetica Neue" w:hint="eastAsia"/>
            <w:color w:val="000000"/>
            <w:kern w:val="0"/>
            <w:sz w:val="26"/>
            <w:szCs w:val="26"/>
          </w:rPr>
          <w:t>写得很好，不仅用词准确，结构完整，还有谚语</w:t>
        </w:r>
      </w:ins>
      <w:ins w:id="4" w:author="L SY" w:date="2018-09-30T21:36:00Z">
        <w:r>
          <w:rPr>
            <w:rFonts w:ascii="Helvetica Neue" w:hAnsi="Helvetica Neue" w:cs="Helvetica Neue" w:hint="eastAsia"/>
            <w:color w:val="000000"/>
            <w:kern w:val="0"/>
            <w:sz w:val="26"/>
            <w:szCs w:val="26"/>
          </w:rPr>
          <w:t>和地道表达，可以当</w:t>
        </w:r>
        <w:bookmarkStart w:id="5" w:name="_GoBack"/>
        <w:bookmarkEnd w:id="5"/>
        <w:r>
          <w:rPr>
            <w:rFonts w:ascii="Helvetica Neue" w:hAnsi="Helvetica Neue" w:cs="Helvetica Neue" w:hint="eastAsia"/>
            <w:color w:val="000000"/>
            <w:kern w:val="0"/>
            <w:sz w:val="26"/>
            <w:szCs w:val="26"/>
          </w:rPr>
          <w:t>范文了。</w:t>
        </w:r>
      </w:ins>
    </w:p>
    <w:p w14:paraId="7982901D" w14:textId="2A57CE4C" w:rsidR="00C43A25" w:rsidRPr="005E3094" w:rsidRDefault="00C43A25"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hint="eastAsia"/>
          <w:color w:val="000000"/>
          <w:kern w:val="0"/>
          <w:sz w:val="26"/>
          <w:szCs w:val="26"/>
        </w:rPr>
      </w:pPr>
    </w:p>
    <w:sectPr w:rsidR="00C43A25" w:rsidRPr="005E3094" w:rsidSect="0064119F">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 SY" w:date="2018-09-30T21:32:00Z" w:initials="LS">
    <w:p w14:paraId="6CFBC380" w14:textId="71375E9E" w:rsidR="00C43A25" w:rsidRDefault="00C43A25">
      <w:pPr>
        <w:pStyle w:val="a4"/>
      </w:pPr>
      <w:r>
        <w:rPr>
          <w:rStyle w:val="a3"/>
        </w:rPr>
        <w:annotationRef/>
      </w:r>
      <w:r>
        <w:rPr>
          <w:rFonts w:hint="eastAsia"/>
        </w:rPr>
        <w:t>这里有个逻辑连接词可能会更好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FBC3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FBC380" w16cid:durableId="1F5BBF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 SY">
    <w15:presenceInfo w15:providerId="Windows Live" w15:userId="111ab0fd0fccc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trackRevision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K3MDczMTEyNjQyNzFS0lEKTi0uzszPAykwrAUArliLmSwAAAA="/>
  </w:docVars>
  <w:rsids>
    <w:rsidRoot w:val="00F17F8D"/>
    <w:rsid w:val="00136FB1"/>
    <w:rsid w:val="00233CC2"/>
    <w:rsid w:val="003D47A6"/>
    <w:rsid w:val="00435AFF"/>
    <w:rsid w:val="004A4C84"/>
    <w:rsid w:val="005E3094"/>
    <w:rsid w:val="0064119F"/>
    <w:rsid w:val="006F6D5E"/>
    <w:rsid w:val="00703E0A"/>
    <w:rsid w:val="00C43A25"/>
    <w:rsid w:val="00DC79D7"/>
    <w:rsid w:val="00F17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F1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43A25"/>
    <w:rPr>
      <w:sz w:val="21"/>
      <w:szCs w:val="21"/>
    </w:rPr>
  </w:style>
  <w:style w:type="paragraph" w:styleId="a4">
    <w:name w:val="annotation text"/>
    <w:basedOn w:val="a"/>
    <w:link w:val="a5"/>
    <w:uiPriority w:val="99"/>
    <w:semiHidden/>
    <w:unhideWhenUsed/>
    <w:rsid w:val="00C43A25"/>
    <w:pPr>
      <w:jc w:val="left"/>
    </w:pPr>
  </w:style>
  <w:style w:type="character" w:customStyle="1" w:styleId="a5">
    <w:name w:val="批注文字 字符"/>
    <w:basedOn w:val="a0"/>
    <w:link w:val="a4"/>
    <w:uiPriority w:val="99"/>
    <w:semiHidden/>
    <w:rsid w:val="00C43A25"/>
  </w:style>
  <w:style w:type="paragraph" w:styleId="a6">
    <w:name w:val="annotation subject"/>
    <w:basedOn w:val="a4"/>
    <w:next w:val="a4"/>
    <w:link w:val="a7"/>
    <w:uiPriority w:val="99"/>
    <w:semiHidden/>
    <w:unhideWhenUsed/>
    <w:rsid w:val="00C43A25"/>
    <w:rPr>
      <w:b/>
      <w:bCs/>
    </w:rPr>
  </w:style>
  <w:style w:type="character" w:customStyle="1" w:styleId="a7">
    <w:name w:val="批注主题 字符"/>
    <w:basedOn w:val="a5"/>
    <w:link w:val="a6"/>
    <w:uiPriority w:val="99"/>
    <w:semiHidden/>
    <w:rsid w:val="00C43A25"/>
    <w:rPr>
      <w:b/>
      <w:bCs/>
    </w:rPr>
  </w:style>
  <w:style w:type="paragraph" w:styleId="a8">
    <w:name w:val="Balloon Text"/>
    <w:basedOn w:val="a"/>
    <w:link w:val="a9"/>
    <w:uiPriority w:val="99"/>
    <w:semiHidden/>
    <w:unhideWhenUsed/>
    <w:rsid w:val="00C43A25"/>
    <w:rPr>
      <w:sz w:val="18"/>
      <w:szCs w:val="18"/>
    </w:rPr>
  </w:style>
  <w:style w:type="character" w:customStyle="1" w:styleId="a9">
    <w:name w:val="批注框文本 字符"/>
    <w:basedOn w:val="a0"/>
    <w:link w:val="a8"/>
    <w:uiPriority w:val="99"/>
    <w:semiHidden/>
    <w:rsid w:val="00C43A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899C039-C04D-452A-9694-79846DA62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L SY</cp:lastModifiedBy>
  <cp:revision>2</cp:revision>
  <dcterms:created xsi:type="dcterms:W3CDTF">2018-09-30T13:37:00Z</dcterms:created>
  <dcterms:modified xsi:type="dcterms:W3CDTF">2018-09-30T13:37:00Z</dcterms:modified>
</cp:coreProperties>
</file>